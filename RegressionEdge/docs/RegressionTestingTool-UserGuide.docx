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D88" w:rsidRDefault="00340D88" w:rsidP="007E61C7">
      <w:pPr>
        <w:pStyle w:val="Code0"/>
      </w:pPr>
    </w:p>
    <w:p w:rsidR="0020372C" w:rsidRDefault="009B1FB5" w:rsidP="009B1FB5">
      <w:pPr>
        <w:jc w:val="left"/>
        <w:rPr>
          <w:b/>
          <w:color w:val="FF0000"/>
          <w:sz w:val="52"/>
        </w:rPr>
      </w:pPr>
      <w:r>
        <w:rPr>
          <w:noProof/>
        </w:rPr>
        <w:drawing>
          <wp:inline distT="0" distB="0" distL="0" distR="0">
            <wp:extent cx="1905000" cy="447675"/>
            <wp:effectExtent l="19050" t="0" r="0" b="0"/>
            <wp:docPr id="5" name="Picture 5" descr="D:\OE\Website\Design Commission Deliverables\Word Separated Logo\Object Edge - Final Logos\png\object-edge-log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E\Website\Design Commission Deliverables\Word Separated Logo\Object Edge - Final Logos\png\object-edge-logo-mini.png"/>
                    <pic:cNvPicPr>
                      <a:picLocks noChangeAspect="1" noChangeArrowheads="1"/>
                    </pic:cNvPicPr>
                  </pic:nvPicPr>
                  <pic:blipFill>
                    <a:blip r:embed="rId8" cstate="print"/>
                    <a:srcRect/>
                    <a:stretch>
                      <a:fillRect/>
                    </a:stretch>
                  </pic:blipFill>
                  <pic:spPr bwMode="auto">
                    <a:xfrm>
                      <a:off x="0" y="0"/>
                      <a:ext cx="1905000" cy="447675"/>
                    </a:xfrm>
                    <a:prstGeom prst="rect">
                      <a:avLst/>
                    </a:prstGeom>
                    <a:noFill/>
                    <a:ln w="9525">
                      <a:noFill/>
                      <a:miter lim="800000"/>
                      <a:headEnd/>
                      <a:tailEnd/>
                    </a:ln>
                  </pic:spPr>
                </pic:pic>
              </a:graphicData>
            </a:graphic>
          </wp:inline>
        </w:drawing>
      </w:r>
      <w:r w:rsidR="00CC5060">
        <w:rPr>
          <w:b/>
          <w:noProof/>
          <w:color w:val="FF0000"/>
          <w:sz w:val="52"/>
        </w:rPr>
        <w:pict>
          <v:rect id="Rectangle 4" o:spid="_x0000_s1026" style="position:absolute;margin-left:284.25pt;margin-top:33.5pt;width:171pt;height:51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">
            <v:textbox>
              <w:txbxContent>
                <w:p w:rsidR="000949BA" w:rsidRPr="00375122" w:rsidRDefault="000949BA">
                  <w:pPr>
                    <w:rPr>
                      <w:sz w:val="28"/>
                      <w:szCs w:val="28"/>
                    </w:rPr>
                  </w:pPr>
                  <w:r w:rsidRPr="00375122">
                    <w:rPr>
                      <w:sz w:val="28"/>
                      <w:szCs w:val="28"/>
                    </w:rPr>
                    <w:t>Customer Logo or Name</w:t>
                  </w:r>
                </w:p>
              </w:txbxContent>
            </v:textbox>
          </v:rect>
        </w:pict>
      </w:r>
    </w:p>
    <w:p w:rsidR="0020372C" w:rsidRDefault="0020372C" w:rsidP="00375122">
      <w:pPr>
        <w:jc w:val="right"/>
      </w:pPr>
    </w:p>
    <w:p w:rsidR="000A3406" w:rsidRDefault="000A3406" w:rsidP="0020372C"/>
    <w:p w:rsidR="000A3406" w:rsidRDefault="000A3406" w:rsidP="0020372C"/>
    <w:p w:rsidR="000A3406" w:rsidRDefault="000A3406" w:rsidP="0020372C"/>
    <w:p w:rsidR="000A3406" w:rsidRDefault="000A3406" w:rsidP="0020372C"/>
    <w:p w:rsidR="000A3406" w:rsidRDefault="000A3406" w:rsidP="0020372C"/>
    <w:p w:rsidR="000A3406" w:rsidRDefault="000A3406" w:rsidP="0020372C"/>
    <w:p w:rsidR="000A3406" w:rsidRDefault="000A3406" w:rsidP="0020372C"/>
    <w:p w:rsidR="0020372C" w:rsidRDefault="0020372C" w:rsidP="0020372C"/>
    <w:p w:rsidR="0020372C" w:rsidRDefault="00CC5060" w:rsidP="00104FD2">
      <w:pPr>
        <w:ind w:left="720"/>
      </w:pPr>
      <w:r w:rsidRPr="00CC5060">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6.25pt" o:hrpct="0" o:hralign="right" o:hr="t">
            <v:imagedata r:id="rId9" o:title="BD10308_"/>
          </v:shape>
        </w:pict>
      </w:r>
    </w:p>
    <w:p w:rsidR="0020372C" w:rsidRDefault="00D764E8" w:rsidP="000A3406">
      <w:pPr>
        <w:pStyle w:val="ReportTitle"/>
      </w:pPr>
      <w:r>
        <w:t>Regression Testing Tool</w:t>
      </w:r>
    </w:p>
    <w:p w:rsidR="00D764E8" w:rsidRPr="000A3406" w:rsidRDefault="00D764E8" w:rsidP="000A3406">
      <w:pPr>
        <w:pStyle w:val="ReportTitle"/>
      </w:pPr>
      <w:r>
        <w:t>User Guide</w:t>
      </w:r>
    </w:p>
    <w:p w:rsidR="00D17D2F" w:rsidRDefault="00D17D2F" w:rsidP="0020372C">
      <w:pPr>
        <w:jc w:val="center"/>
        <w:rPr>
          <w:b/>
          <w:sz w:val="28"/>
        </w:rPr>
      </w:pPr>
    </w:p>
    <w:p w:rsidR="00010EFA" w:rsidRDefault="0020372C" w:rsidP="00BB4A0F">
      <w:pPr>
        <w:tabs>
          <w:tab w:val="left" w:pos="720"/>
          <w:tab w:val="right" w:pos="9360"/>
        </w:tabs>
        <w:jc w:val="right"/>
        <w:rPr>
          <w:b/>
        </w:rPr>
      </w:pPr>
      <w:r>
        <w:rPr>
          <w:b/>
        </w:rPr>
        <w:tab/>
      </w:r>
    </w:p>
    <w:p w:rsidR="00010EFA" w:rsidRDefault="00010EFA" w:rsidP="00BB4A0F">
      <w:pPr>
        <w:tabs>
          <w:tab w:val="left" w:pos="720"/>
          <w:tab w:val="right" w:pos="9360"/>
        </w:tabs>
        <w:jc w:val="right"/>
        <w:rPr>
          <w:b/>
        </w:rPr>
      </w:pPr>
    </w:p>
    <w:p w:rsidR="000A3406" w:rsidRDefault="000A3406" w:rsidP="00BB4A0F">
      <w:pPr>
        <w:tabs>
          <w:tab w:val="left" w:pos="720"/>
          <w:tab w:val="right" w:pos="9360"/>
        </w:tabs>
        <w:jc w:val="right"/>
        <w:rPr>
          <w:b/>
        </w:rPr>
      </w:pPr>
    </w:p>
    <w:p w:rsidR="000A3406" w:rsidRDefault="000A3406" w:rsidP="00BB4A0F">
      <w:pPr>
        <w:tabs>
          <w:tab w:val="left" w:pos="720"/>
          <w:tab w:val="right" w:pos="9360"/>
        </w:tabs>
        <w:jc w:val="right"/>
        <w:rPr>
          <w:b/>
        </w:rPr>
      </w:pPr>
    </w:p>
    <w:p w:rsidR="000A3406" w:rsidRDefault="000A3406" w:rsidP="00BB4A0F">
      <w:pPr>
        <w:tabs>
          <w:tab w:val="left" w:pos="720"/>
          <w:tab w:val="right" w:pos="9360"/>
        </w:tabs>
        <w:jc w:val="right"/>
        <w:rPr>
          <w:b/>
        </w:rPr>
      </w:pPr>
    </w:p>
    <w:p w:rsidR="000A3406" w:rsidRDefault="000A3406" w:rsidP="00BB4A0F">
      <w:pPr>
        <w:tabs>
          <w:tab w:val="left" w:pos="720"/>
          <w:tab w:val="right" w:pos="9360"/>
        </w:tabs>
        <w:jc w:val="right"/>
        <w:rPr>
          <w:b/>
        </w:rPr>
      </w:pPr>
    </w:p>
    <w:p w:rsidR="00010EFA" w:rsidRDefault="00010EFA" w:rsidP="00BB4A0F">
      <w:pPr>
        <w:tabs>
          <w:tab w:val="left" w:pos="720"/>
          <w:tab w:val="right" w:pos="9360"/>
        </w:tabs>
        <w:jc w:val="right"/>
        <w:rPr>
          <w:b/>
        </w:rPr>
      </w:pPr>
    </w:p>
    <w:p w:rsidR="0020372C" w:rsidRPr="000A3406" w:rsidRDefault="0020372C" w:rsidP="00BB4A0F">
      <w:pPr>
        <w:tabs>
          <w:tab w:val="left" w:pos="720"/>
          <w:tab w:val="right" w:pos="9360"/>
        </w:tabs>
        <w:jc w:val="right"/>
        <w:rPr>
          <w:b/>
        </w:rPr>
      </w:pPr>
      <w:r w:rsidRPr="000A3406">
        <w:rPr>
          <w:b/>
        </w:rPr>
        <w:t>Object Edge Inc.</w:t>
      </w:r>
    </w:p>
    <w:p w:rsidR="00BB4A0F" w:rsidRPr="000A3406" w:rsidRDefault="00BB4A0F" w:rsidP="00BB4A0F">
      <w:pPr>
        <w:tabs>
          <w:tab w:val="left" w:pos="720"/>
          <w:tab w:val="right" w:pos="9360"/>
        </w:tabs>
        <w:jc w:val="right"/>
        <w:rPr>
          <w:b/>
        </w:rPr>
      </w:pPr>
      <w:r w:rsidRPr="000A3406">
        <w:rPr>
          <w:b/>
        </w:rPr>
        <w:t>315 Lennon Lane</w:t>
      </w:r>
    </w:p>
    <w:p w:rsidR="00BB4A0F" w:rsidRPr="000A3406" w:rsidRDefault="00BB4A0F" w:rsidP="00BB4A0F">
      <w:pPr>
        <w:tabs>
          <w:tab w:val="left" w:pos="720"/>
          <w:tab w:val="right" w:pos="9360"/>
        </w:tabs>
        <w:jc w:val="right"/>
        <w:rPr>
          <w:b/>
        </w:rPr>
      </w:pPr>
      <w:r w:rsidRPr="000A3406">
        <w:rPr>
          <w:b/>
        </w:rPr>
        <w:t>Walnut Creek, CA-94598</w:t>
      </w:r>
    </w:p>
    <w:p w:rsidR="0020372C" w:rsidRPr="00B7178F" w:rsidRDefault="0020372C" w:rsidP="00BB4A0F">
      <w:pPr>
        <w:tabs>
          <w:tab w:val="left" w:pos="720"/>
          <w:tab w:val="right" w:pos="9360"/>
        </w:tabs>
        <w:rPr>
          <w:b/>
        </w:rPr>
      </w:pPr>
      <w:r w:rsidRPr="00B7178F">
        <w:rPr>
          <w:b/>
        </w:rPr>
        <w:tab/>
      </w:r>
    </w:p>
    <w:p w:rsidR="00345FAE" w:rsidRDefault="00345FAE" w:rsidP="00AB6046">
      <w:pPr>
        <w:pStyle w:val="Subtitle"/>
        <w:jc w:val="center"/>
      </w:pPr>
      <w:bookmarkStart w:id="0" w:name="_Toc171879871"/>
      <w:bookmarkStart w:id="1" w:name="_Toc171880169"/>
      <w:bookmarkStart w:id="2" w:name="_Toc171880725"/>
      <w:bookmarkStart w:id="3" w:name="_Toc180730051"/>
      <w:r w:rsidRPr="002D09BD">
        <w:lastRenderedPageBreak/>
        <w:t>Document History</w:t>
      </w:r>
      <w:bookmarkEnd w:id="0"/>
      <w:bookmarkEnd w:id="1"/>
      <w:bookmarkEnd w:id="2"/>
      <w:bookmarkEnd w:id="3"/>
    </w:p>
    <w:tbl>
      <w:tblPr>
        <w:tblW w:w="0" w:type="auto"/>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tblPr>
      <w:tblGrid>
        <w:gridCol w:w="1508"/>
        <w:gridCol w:w="1578"/>
        <w:gridCol w:w="2062"/>
        <w:gridCol w:w="4428"/>
      </w:tblGrid>
      <w:tr w:rsidR="009841D5" w:rsidTr="000C3172">
        <w:trPr>
          <w:tblHeader/>
        </w:trPr>
        <w:tc>
          <w:tcPr>
            <w:tcW w:w="1508" w:type="dxa"/>
            <w:shd w:val="clear" w:color="auto" w:fill="365F91"/>
          </w:tcPr>
          <w:p w:rsidR="00345FAE" w:rsidRPr="00357F7D" w:rsidRDefault="00345FAE" w:rsidP="00AB6046">
            <w:pPr>
              <w:pStyle w:val="Subtitle"/>
              <w:jc w:val="center"/>
              <w:rPr>
                <w:color w:val="FFFFFF"/>
              </w:rPr>
            </w:pPr>
            <w:r w:rsidRPr="00357F7D">
              <w:rPr>
                <w:color w:val="FFFFFF"/>
              </w:rPr>
              <w:t>Date</w:t>
            </w:r>
          </w:p>
        </w:tc>
        <w:tc>
          <w:tcPr>
            <w:tcW w:w="1578" w:type="dxa"/>
            <w:shd w:val="clear" w:color="auto" w:fill="365F91"/>
          </w:tcPr>
          <w:p w:rsidR="00345FAE" w:rsidRPr="00357F7D" w:rsidRDefault="00345FAE" w:rsidP="00AB6046">
            <w:pPr>
              <w:pStyle w:val="Subtitle"/>
              <w:jc w:val="center"/>
              <w:rPr>
                <w:color w:val="FFFFFF"/>
              </w:rPr>
            </w:pPr>
            <w:r w:rsidRPr="00357F7D">
              <w:rPr>
                <w:color w:val="FFFFFF"/>
              </w:rPr>
              <w:t>Version</w:t>
            </w:r>
          </w:p>
        </w:tc>
        <w:tc>
          <w:tcPr>
            <w:tcW w:w="2062" w:type="dxa"/>
            <w:shd w:val="clear" w:color="auto" w:fill="365F91"/>
          </w:tcPr>
          <w:p w:rsidR="00345FAE" w:rsidRPr="00357F7D" w:rsidRDefault="00345FAE" w:rsidP="00AB6046">
            <w:pPr>
              <w:pStyle w:val="Subtitle"/>
              <w:jc w:val="center"/>
              <w:rPr>
                <w:color w:val="FFFFFF"/>
              </w:rPr>
            </w:pPr>
            <w:r w:rsidRPr="00357F7D">
              <w:rPr>
                <w:color w:val="FFFFFF"/>
              </w:rPr>
              <w:t>Author</w:t>
            </w:r>
          </w:p>
        </w:tc>
        <w:tc>
          <w:tcPr>
            <w:tcW w:w="4428" w:type="dxa"/>
            <w:shd w:val="clear" w:color="auto" w:fill="365F91"/>
          </w:tcPr>
          <w:p w:rsidR="00345FAE" w:rsidRPr="00357F7D" w:rsidRDefault="00345FAE" w:rsidP="00AB6046">
            <w:pPr>
              <w:pStyle w:val="Subtitle"/>
              <w:jc w:val="center"/>
              <w:rPr>
                <w:color w:val="FFFFFF"/>
              </w:rPr>
            </w:pPr>
            <w:r w:rsidRPr="00357F7D">
              <w:rPr>
                <w:color w:val="FFFFFF"/>
              </w:rPr>
              <w:t>Revision</w:t>
            </w:r>
          </w:p>
        </w:tc>
      </w:tr>
      <w:tr w:rsidR="009841D5" w:rsidRPr="00357F7D" w:rsidTr="000C3172">
        <w:trPr>
          <w:cantSplit/>
        </w:trPr>
        <w:tc>
          <w:tcPr>
            <w:tcW w:w="1508" w:type="dxa"/>
            <w:shd w:val="clear" w:color="auto" w:fill="DBE5F1"/>
          </w:tcPr>
          <w:p w:rsidR="00345FAE" w:rsidRPr="00A4174D" w:rsidRDefault="000C3172" w:rsidP="00D17D2F">
            <w:pPr>
              <w:keepNext/>
              <w:keepLines/>
            </w:pPr>
            <w:r>
              <w:t>2013/01/10</w:t>
            </w:r>
          </w:p>
        </w:tc>
        <w:tc>
          <w:tcPr>
            <w:tcW w:w="1578" w:type="dxa"/>
            <w:shd w:val="clear" w:color="auto" w:fill="DBE5F1"/>
          </w:tcPr>
          <w:p w:rsidR="00345FAE" w:rsidRPr="00A4174D" w:rsidRDefault="00EE27BE" w:rsidP="00D17D2F">
            <w:pPr>
              <w:keepNext/>
              <w:keepLines/>
            </w:pPr>
            <w:r>
              <w:t>0.1</w:t>
            </w:r>
          </w:p>
        </w:tc>
        <w:tc>
          <w:tcPr>
            <w:tcW w:w="2062" w:type="dxa"/>
            <w:shd w:val="clear" w:color="auto" w:fill="DBE5F1"/>
          </w:tcPr>
          <w:p w:rsidR="00345FAE" w:rsidRPr="00A4174D" w:rsidRDefault="000C3172" w:rsidP="00D17D2F">
            <w:pPr>
              <w:keepNext/>
              <w:keepLines/>
            </w:pPr>
            <w:r>
              <w:t>Igor Abramovich</w:t>
            </w:r>
          </w:p>
        </w:tc>
        <w:tc>
          <w:tcPr>
            <w:tcW w:w="4428" w:type="dxa"/>
            <w:shd w:val="clear" w:color="auto" w:fill="DBE5F1"/>
          </w:tcPr>
          <w:p w:rsidR="00345FAE" w:rsidRPr="00A4174D" w:rsidRDefault="000C3172" w:rsidP="002C6656">
            <w:pPr>
              <w:keepNext/>
              <w:keepLines/>
            </w:pPr>
            <w:r>
              <w:t>Initial Version</w:t>
            </w:r>
          </w:p>
        </w:tc>
      </w:tr>
      <w:tr w:rsidR="009841D5" w:rsidRPr="00357F7D" w:rsidTr="000C3172">
        <w:trPr>
          <w:cantSplit/>
        </w:trPr>
        <w:tc>
          <w:tcPr>
            <w:tcW w:w="1508" w:type="dxa"/>
            <w:shd w:val="clear" w:color="auto" w:fill="B8CCE4"/>
          </w:tcPr>
          <w:p w:rsidR="00345FAE" w:rsidRPr="00A4174D" w:rsidRDefault="00EE27BE" w:rsidP="00D17D2F">
            <w:pPr>
              <w:keepNext/>
              <w:keepLines/>
            </w:pPr>
            <w:r>
              <w:t>2013/02/13</w:t>
            </w:r>
          </w:p>
        </w:tc>
        <w:tc>
          <w:tcPr>
            <w:tcW w:w="1578" w:type="dxa"/>
            <w:shd w:val="clear" w:color="auto" w:fill="B8CCE4"/>
          </w:tcPr>
          <w:p w:rsidR="00345FAE" w:rsidRPr="00A4174D" w:rsidRDefault="00EE27BE" w:rsidP="00D17D2F">
            <w:pPr>
              <w:keepNext/>
              <w:keepLines/>
            </w:pPr>
            <w:r>
              <w:t>0.2</w:t>
            </w:r>
          </w:p>
        </w:tc>
        <w:tc>
          <w:tcPr>
            <w:tcW w:w="2062" w:type="dxa"/>
            <w:shd w:val="clear" w:color="auto" w:fill="B8CCE4"/>
          </w:tcPr>
          <w:p w:rsidR="00345FAE" w:rsidRPr="00A4174D" w:rsidRDefault="00EE27BE" w:rsidP="00D17D2F">
            <w:pPr>
              <w:keepNext/>
              <w:keepLines/>
            </w:pPr>
            <w:r>
              <w:t>Igor Abramovich</w:t>
            </w:r>
          </w:p>
        </w:tc>
        <w:tc>
          <w:tcPr>
            <w:tcW w:w="4428" w:type="dxa"/>
            <w:shd w:val="clear" w:color="auto" w:fill="B8CCE4"/>
          </w:tcPr>
          <w:p w:rsidR="00345FAE" w:rsidRPr="00A4174D" w:rsidRDefault="00EE27BE" w:rsidP="00D17D2F">
            <w:pPr>
              <w:keepNext/>
              <w:keepLines/>
            </w:pPr>
            <w:r>
              <w:t>Enhancements and bug fixes (see Release Notes)</w:t>
            </w:r>
          </w:p>
        </w:tc>
      </w:tr>
      <w:tr w:rsidR="00FE1EA0" w:rsidRPr="00357F7D" w:rsidTr="000C3172">
        <w:trPr>
          <w:cantSplit/>
        </w:trPr>
        <w:tc>
          <w:tcPr>
            <w:tcW w:w="1508" w:type="dxa"/>
            <w:shd w:val="clear" w:color="auto" w:fill="DBE5F1"/>
          </w:tcPr>
          <w:p w:rsidR="00FE1EA0" w:rsidRDefault="00EE27BE" w:rsidP="00D17D2F">
            <w:pPr>
              <w:keepNext/>
              <w:keepLines/>
            </w:pPr>
            <w:r>
              <w:t>2013/02/15</w:t>
            </w:r>
          </w:p>
        </w:tc>
        <w:tc>
          <w:tcPr>
            <w:tcW w:w="1578" w:type="dxa"/>
            <w:shd w:val="clear" w:color="auto" w:fill="DBE5F1"/>
          </w:tcPr>
          <w:p w:rsidR="00FE1EA0" w:rsidRDefault="00EE27BE" w:rsidP="00D17D2F">
            <w:pPr>
              <w:keepNext/>
              <w:keepLines/>
            </w:pPr>
            <w:r>
              <w:t>0.3</w:t>
            </w:r>
          </w:p>
        </w:tc>
        <w:tc>
          <w:tcPr>
            <w:tcW w:w="2062" w:type="dxa"/>
            <w:shd w:val="clear" w:color="auto" w:fill="DBE5F1"/>
          </w:tcPr>
          <w:p w:rsidR="00FE1EA0" w:rsidRPr="00A4174D" w:rsidRDefault="00EE27BE" w:rsidP="00D17D2F">
            <w:pPr>
              <w:keepNext/>
              <w:keepLines/>
            </w:pPr>
            <w:r>
              <w:t>Igor Abramovich</w:t>
            </w:r>
          </w:p>
        </w:tc>
        <w:tc>
          <w:tcPr>
            <w:tcW w:w="4428" w:type="dxa"/>
            <w:shd w:val="clear" w:color="auto" w:fill="DBE5F1"/>
          </w:tcPr>
          <w:p w:rsidR="00FE1EA0" w:rsidRDefault="00EE27BE" w:rsidP="00D17D2F">
            <w:pPr>
              <w:keepNext/>
              <w:keepLines/>
            </w:pPr>
            <w:r>
              <w:t>Usability enhancements (see Release Notes)</w:t>
            </w:r>
          </w:p>
        </w:tc>
      </w:tr>
      <w:tr w:rsidR="00FE1EA0" w:rsidRPr="00357F7D" w:rsidTr="000C3172">
        <w:trPr>
          <w:cantSplit/>
        </w:trPr>
        <w:tc>
          <w:tcPr>
            <w:tcW w:w="1508" w:type="dxa"/>
            <w:shd w:val="clear" w:color="auto" w:fill="B8CCE4"/>
          </w:tcPr>
          <w:p w:rsidR="00FE1EA0" w:rsidRDefault="00EE27BE" w:rsidP="00D17D2F">
            <w:pPr>
              <w:keepNext/>
              <w:keepLines/>
            </w:pPr>
            <w:r>
              <w:t>2013/02/21</w:t>
            </w:r>
          </w:p>
        </w:tc>
        <w:tc>
          <w:tcPr>
            <w:tcW w:w="1578" w:type="dxa"/>
            <w:shd w:val="clear" w:color="auto" w:fill="B8CCE4"/>
          </w:tcPr>
          <w:p w:rsidR="00FE1EA0" w:rsidRDefault="00EE27BE" w:rsidP="00D17D2F">
            <w:pPr>
              <w:keepNext/>
              <w:keepLines/>
            </w:pPr>
            <w:r>
              <w:t>0.4</w:t>
            </w:r>
          </w:p>
        </w:tc>
        <w:tc>
          <w:tcPr>
            <w:tcW w:w="2062" w:type="dxa"/>
            <w:shd w:val="clear" w:color="auto" w:fill="B8CCE4"/>
          </w:tcPr>
          <w:p w:rsidR="00FE1EA0" w:rsidRPr="00A4174D" w:rsidRDefault="00EE27BE" w:rsidP="00D17D2F">
            <w:pPr>
              <w:keepNext/>
              <w:keepLines/>
            </w:pPr>
            <w:r>
              <w:t>Kiran Gawde</w:t>
            </w:r>
          </w:p>
        </w:tc>
        <w:tc>
          <w:tcPr>
            <w:tcW w:w="4428" w:type="dxa"/>
            <w:shd w:val="clear" w:color="auto" w:fill="B8CCE4"/>
          </w:tcPr>
          <w:p w:rsidR="00FE1EA0" w:rsidRDefault="00EE27BE" w:rsidP="00D17D2F">
            <w:pPr>
              <w:keepNext/>
              <w:keepLines/>
            </w:pPr>
            <w:r>
              <w:t>Logging, run-time diagnostics enhancements</w:t>
            </w:r>
          </w:p>
        </w:tc>
      </w:tr>
      <w:tr w:rsidR="00FE1EA0" w:rsidRPr="00357F7D" w:rsidTr="000C3172">
        <w:trPr>
          <w:cantSplit/>
        </w:trPr>
        <w:tc>
          <w:tcPr>
            <w:tcW w:w="1508" w:type="dxa"/>
            <w:shd w:val="clear" w:color="auto" w:fill="DBE5F1"/>
          </w:tcPr>
          <w:p w:rsidR="00FE1EA0" w:rsidRDefault="00EE27BE" w:rsidP="00D17D2F">
            <w:pPr>
              <w:keepNext/>
              <w:keepLines/>
            </w:pPr>
            <w:r>
              <w:t>2013/02/27</w:t>
            </w:r>
          </w:p>
        </w:tc>
        <w:tc>
          <w:tcPr>
            <w:tcW w:w="1578" w:type="dxa"/>
            <w:shd w:val="clear" w:color="auto" w:fill="DBE5F1"/>
          </w:tcPr>
          <w:p w:rsidR="00FE1EA0" w:rsidRDefault="00EE27BE" w:rsidP="00D17D2F">
            <w:pPr>
              <w:keepNext/>
              <w:keepLines/>
            </w:pPr>
            <w:r>
              <w:t>0.5</w:t>
            </w:r>
          </w:p>
        </w:tc>
        <w:tc>
          <w:tcPr>
            <w:tcW w:w="2062" w:type="dxa"/>
            <w:shd w:val="clear" w:color="auto" w:fill="DBE5F1"/>
          </w:tcPr>
          <w:p w:rsidR="00FE1EA0" w:rsidRPr="00A4174D" w:rsidRDefault="00EE27BE" w:rsidP="00D17D2F">
            <w:pPr>
              <w:keepNext/>
              <w:keepLines/>
            </w:pPr>
            <w:r>
              <w:t>Igor Abramovich</w:t>
            </w:r>
          </w:p>
        </w:tc>
        <w:tc>
          <w:tcPr>
            <w:tcW w:w="4428" w:type="dxa"/>
            <w:shd w:val="clear" w:color="auto" w:fill="DBE5F1"/>
          </w:tcPr>
          <w:p w:rsidR="00FE1EA0" w:rsidRDefault="00EE27BE" w:rsidP="00D17D2F">
            <w:pPr>
              <w:keepNext/>
              <w:keepLines/>
            </w:pPr>
            <w:r>
              <w:t>Misc JIRA enhancements (see Release Notes)</w:t>
            </w:r>
          </w:p>
        </w:tc>
      </w:tr>
      <w:tr w:rsidR="00C0792B" w:rsidRPr="00357F7D" w:rsidTr="000C3172">
        <w:trPr>
          <w:cantSplit/>
        </w:trPr>
        <w:tc>
          <w:tcPr>
            <w:tcW w:w="1508" w:type="dxa"/>
            <w:shd w:val="clear" w:color="auto" w:fill="DBE5F1"/>
          </w:tcPr>
          <w:p w:rsidR="00C0792B" w:rsidRDefault="00AE1AE8" w:rsidP="00D17D2F">
            <w:pPr>
              <w:keepNext/>
              <w:keepLines/>
            </w:pPr>
            <w:r>
              <w:t>2013/07/09</w:t>
            </w:r>
          </w:p>
        </w:tc>
        <w:tc>
          <w:tcPr>
            <w:tcW w:w="1578" w:type="dxa"/>
            <w:shd w:val="clear" w:color="auto" w:fill="DBE5F1"/>
          </w:tcPr>
          <w:p w:rsidR="00C0792B" w:rsidRDefault="00AE1AE8" w:rsidP="00D17D2F">
            <w:pPr>
              <w:keepNext/>
              <w:keepLines/>
            </w:pPr>
            <w:r>
              <w:t>0.11</w:t>
            </w:r>
          </w:p>
        </w:tc>
        <w:tc>
          <w:tcPr>
            <w:tcW w:w="2062" w:type="dxa"/>
            <w:shd w:val="clear" w:color="auto" w:fill="DBE5F1"/>
          </w:tcPr>
          <w:p w:rsidR="00C0792B" w:rsidRPr="00A4174D" w:rsidRDefault="00AE1AE8" w:rsidP="00D17D2F">
            <w:pPr>
              <w:keepNext/>
              <w:keepLines/>
            </w:pPr>
            <w:r>
              <w:t xml:space="preserve">Uma Parakala </w:t>
            </w:r>
          </w:p>
        </w:tc>
        <w:tc>
          <w:tcPr>
            <w:tcW w:w="4428" w:type="dxa"/>
            <w:shd w:val="clear" w:color="auto" w:fill="DBE5F1"/>
          </w:tcPr>
          <w:p w:rsidR="00C0792B" w:rsidRDefault="00AE1AE8" w:rsidP="00D17D2F">
            <w:pPr>
              <w:keepNext/>
              <w:keepLines/>
            </w:pPr>
            <w:r>
              <w:t>Usability enhancements (see Release Notes)</w:t>
            </w:r>
          </w:p>
        </w:tc>
      </w:tr>
      <w:tr w:rsidR="008E7598" w:rsidRPr="00357F7D" w:rsidTr="000C3172">
        <w:trPr>
          <w:cantSplit/>
        </w:trPr>
        <w:tc>
          <w:tcPr>
            <w:tcW w:w="1508" w:type="dxa"/>
            <w:shd w:val="clear" w:color="auto" w:fill="DBE5F1"/>
          </w:tcPr>
          <w:p w:rsidR="008E7598" w:rsidRDefault="008E7598" w:rsidP="000949BA">
            <w:pPr>
              <w:keepNext/>
              <w:keepLines/>
            </w:pPr>
            <w:r>
              <w:t>2013/07/</w:t>
            </w:r>
            <w:r w:rsidR="00817B66">
              <w:t>31</w:t>
            </w:r>
          </w:p>
        </w:tc>
        <w:tc>
          <w:tcPr>
            <w:tcW w:w="1578" w:type="dxa"/>
            <w:shd w:val="clear" w:color="auto" w:fill="DBE5F1"/>
          </w:tcPr>
          <w:p w:rsidR="008E7598" w:rsidRDefault="008E7598" w:rsidP="000949BA">
            <w:pPr>
              <w:keepNext/>
              <w:keepLines/>
            </w:pPr>
            <w:r>
              <w:t>0.11</w:t>
            </w:r>
          </w:p>
        </w:tc>
        <w:tc>
          <w:tcPr>
            <w:tcW w:w="2062" w:type="dxa"/>
            <w:shd w:val="clear" w:color="auto" w:fill="DBE5F1"/>
          </w:tcPr>
          <w:p w:rsidR="008E7598" w:rsidRPr="00A4174D" w:rsidRDefault="008E7598" w:rsidP="000949BA">
            <w:pPr>
              <w:keepNext/>
              <w:keepLines/>
            </w:pPr>
            <w:proofErr w:type="spellStart"/>
            <w:r>
              <w:t>Uma</w:t>
            </w:r>
            <w:proofErr w:type="spellEnd"/>
            <w:r>
              <w:t xml:space="preserve"> </w:t>
            </w:r>
            <w:proofErr w:type="spellStart"/>
            <w:r>
              <w:t>Parakala</w:t>
            </w:r>
            <w:proofErr w:type="spellEnd"/>
            <w:r>
              <w:t xml:space="preserve"> </w:t>
            </w:r>
          </w:p>
        </w:tc>
        <w:tc>
          <w:tcPr>
            <w:tcW w:w="4428" w:type="dxa"/>
            <w:shd w:val="clear" w:color="auto" w:fill="DBE5F1"/>
          </w:tcPr>
          <w:p w:rsidR="008E7598" w:rsidRDefault="008E7598" w:rsidP="000949BA">
            <w:pPr>
              <w:keepNext/>
              <w:keepLines/>
            </w:pPr>
            <w:r>
              <w:t>Usability enhancements (see Release Notes)</w:t>
            </w:r>
          </w:p>
        </w:tc>
      </w:tr>
      <w:tr w:rsidR="008E7598" w:rsidRPr="00357F7D" w:rsidTr="000C3172">
        <w:trPr>
          <w:cantSplit/>
        </w:trPr>
        <w:tc>
          <w:tcPr>
            <w:tcW w:w="1508" w:type="dxa"/>
            <w:shd w:val="clear" w:color="auto" w:fill="DBE5F1"/>
          </w:tcPr>
          <w:p w:rsidR="008E7598" w:rsidRDefault="00F50459" w:rsidP="00C072D1">
            <w:r>
              <w:t xml:space="preserve">2014/01/20 </w:t>
            </w:r>
          </w:p>
          <w:p w:rsidR="008E7598" w:rsidRDefault="008E7598" w:rsidP="00C072D1"/>
        </w:tc>
        <w:tc>
          <w:tcPr>
            <w:tcW w:w="1578" w:type="dxa"/>
            <w:shd w:val="clear" w:color="auto" w:fill="DBE5F1"/>
          </w:tcPr>
          <w:p w:rsidR="008E7598" w:rsidRDefault="00F50459" w:rsidP="00C072D1">
            <w:r>
              <w:t>0.11</w:t>
            </w:r>
          </w:p>
        </w:tc>
        <w:tc>
          <w:tcPr>
            <w:tcW w:w="2062" w:type="dxa"/>
            <w:shd w:val="clear" w:color="auto" w:fill="DBE5F1"/>
          </w:tcPr>
          <w:p w:rsidR="008E7598" w:rsidRDefault="00F50459" w:rsidP="00E066FB">
            <w:proofErr w:type="spellStart"/>
            <w:r>
              <w:t>Uma</w:t>
            </w:r>
            <w:proofErr w:type="spellEnd"/>
            <w:r>
              <w:t xml:space="preserve"> </w:t>
            </w:r>
            <w:proofErr w:type="spellStart"/>
            <w:r>
              <w:t>Parakala</w:t>
            </w:r>
            <w:proofErr w:type="spellEnd"/>
          </w:p>
        </w:tc>
        <w:tc>
          <w:tcPr>
            <w:tcW w:w="4428" w:type="dxa"/>
            <w:shd w:val="clear" w:color="auto" w:fill="DBE5F1"/>
          </w:tcPr>
          <w:p w:rsidR="008E7598" w:rsidRDefault="00F50459" w:rsidP="00DD0B84">
            <w:pPr>
              <w:keepNext/>
            </w:pPr>
            <w:r>
              <w:t xml:space="preserve">Changes to some features </w:t>
            </w:r>
          </w:p>
        </w:tc>
      </w:tr>
    </w:tbl>
    <w:p w:rsidR="006C1B5D" w:rsidRDefault="00DD0B84" w:rsidP="00DD0B84">
      <w:pPr>
        <w:pStyle w:val="Caption"/>
      </w:pPr>
      <w:bookmarkStart w:id="4" w:name="_Toc171879874"/>
      <w:bookmarkStart w:id="5" w:name="_Toc171880172"/>
      <w:bookmarkStart w:id="6" w:name="_Toc171880728"/>
      <w:bookmarkStart w:id="7" w:name="_Toc245525010"/>
      <w:bookmarkEnd w:id="4"/>
      <w:bookmarkEnd w:id="5"/>
      <w:bookmarkEnd w:id="6"/>
      <w:r>
        <w:t xml:space="preserve">Table </w:t>
      </w:r>
      <w:r w:rsidR="00CC5060">
        <w:fldChar w:fldCharType="begin"/>
      </w:r>
      <w:r w:rsidR="00F66274">
        <w:instrText xml:space="preserve"> STYLEREF 1 \s </w:instrText>
      </w:r>
      <w:r w:rsidR="00CC5060">
        <w:fldChar w:fldCharType="separate"/>
      </w:r>
      <w:r w:rsidR="00D764E8">
        <w:rPr>
          <w:noProof/>
        </w:rPr>
        <w:t>1</w:t>
      </w:r>
      <w:r w:rsidR="00CC5060">
        <w:rPr>
          <w:noProof/>
        </w:rPr>
        <w:fldChar w:fldCharType="end"/>
      </w:r>
      <w:r w:rsidR="00BA1858">
        <w:noBreakHyphen/>
      </w:r>
      <w:r w:rsidR="00CC5060">
        <w:fldChar w:fldCharType="begin"/>
      </w:r>
      <w:r w:rsidR="00F66274">
        <w:instrText xml:space="preserve"> SEQ Table \* ARABIC \s 1 </w:instrText>
      </w:r>
      <w:r w:rsidR="00CC5060">
        <w:fldChar w:fldCharType="separate"/>
      </w:r>
      <w:r w:rsidR="00D764E8">
        <w:rPr>
          <w:noProof/>
        </w:rPr>
        <w:t>1</w:t>
      </w:r>
      <w:r w:rsidR="00CC5060">
        <w:rPr>
          <w:noProof/>
        </w:rPr>
        <w:fldChar w:fldCharType="end"/>
      </w:r>
      <w:r w:rsidR="00CD39B3">
        <w:t xml:space="preserve">: </w:t>
      </w:r>
      <w:r>
        <w:t xml:space="preserve"> Document History</w:t>
      </w:r>
      <w:bookmarkEnd w:id="7"/>
    </w:p>
    <w:p w:rsidR="00E94608" w:rsidRDefault="00E94608" w:rsidP="00AD665A">
      <w:pPr>
        <w:pStyle w:val="TOC1"/>
      </w:pPr>
      <w:r w:rsidRPr="00724921">
        <w:br w:type="page"/>
      </w:r>
      <w:r>
        <w:lastRenderedPageBreak/>
        <w:t>Preface</w:t>
      </w:r>
    </w:p>
    <w:p w:rsidR="00E94608" w:rsidRDefault="00E94608" w:rsidP="00E94608">
      <w:pPr>
        <w:pStyle w:val="Subtitle"/>
        <w:jc w:val="center"/>
      </w:pPr>
      <w:r>
        <w:t>Scope</w:t>
      </w:r>
    </w:p>
    <w:p w:rsidR="00E94608" w:rsidRDefault="00E94608" w:rsidP="00E94608">
      <w:pPr>
        <w:pStyle w:val="Subtitle"/>
        <w:jc w:val="center"/>
      </w:pPr>
      <w:r>
        <w:t>Purpose</w:t>
      </w:r>
    </w:p>
    <w:p w:rsidR="002C6656" w:rsidRPr="002C6656" w:rsidRDefault="002C6656" w:rsidP="002C6656">
      <w:pPr>
        <w:pStyle w:val="Subtitle"/>
        <w:jc w:val="center"/>
      </w:pPr>
      <w:r>
        <w:t>Audience</w:t>
      </w:r>
    </w:p>
    <w:p w:rsidR="002C6656" w:rsidRDefault="002C6656" w:rsidP="002C6656">
      <w:r>
        <w:t>The document is primarily targeted at the following groups</w:t>
      </w:r>
      <w:r w:rsidR="00DD0B84">
        <w:t>:</w:t>
      </w:r>
      <w:r>
        <w:t xml:space="preserve"> </w:t>
      </w:r>
    </w:p>
    <w:p w:rsidR="007E323F" w:rsidRDefault="007E323F" w:rsidP="007E323F">
      <w:pPr>
        <w:pStyle w:val="Subtitle"/>
        <w:jc w:val="center"/>
      </w:pPr>
      <w:r>
        <w:t>Acknowledgements</w:t>
      </w:r>
    </w:p>
    <w:p w:rsidR="007E323F" w:rsidRPr="007E323F" w:rsidRDefault="00FA4CE2" w:rsidP="007E323F">
      <w:r>
        <w:t xml:space="preserve">We gratefully acknowledge the training received from and contributions from </w:t>
      </w:r>
      <w:r w:rsidR="00FA51CC">
        <w:t>……</w:t>
      </w:r>
      <w:r>
        <w:t xml:space="preserve"> teams. We are grateful to </w:t>
      </w:r>
      <w:r w:rsidR="00FA51CC">
        <w:t>……….</w:t>
      </w:r>
      <w:r>
        <w:t xml:space="preserve"> for all their assistance and </w:t>
      </w:r>
      <w:r w:rsidR="00FA51CC">
        <w:t>guidance</w:t>
      </w:r>
      <w:r>
        <w:t xml:space="preserve">. Finally, we are especially grateful to </w:t>
      </w:r>
      <w:r w:rsidR="00FA51CC">
        <w:t>&lt;big bosses&gt;</w:t>
      </w:r>
      <w:r>
        <w:t xml:space="preserve"> for providing us this opportunity and for placing their confidence in our services.</w:t>
      </w:r>
    </w:p>
    <w:p w:rsidR="002C6656" w:rsidRPr="002C6656" w:rsidRDefault="002C6656" w:rsidP="002C6656"/>
    <w:p w:rsidR="00E94608" w:rsidRDefault="00D92DA2" w:rsidP="00D92DA2">
      <w:pPr>
        <w:pStyle w:val="Subtitle"/>
        <w:jc w:val="center"/>
      </w:pPr>
      <w:r>
        <w:br w:type="page"/>
      </w:r>
      <w:r>
        <w:lastRenderedPageBreak/>
        <w:t>Table of Contents</w:t>
      </w:r>
    </w:p>
    <w:p w:rsidR="002542E8" w:rsidRDefault="00CC5060">
      <w:pPr>
        <w:pStyle w:val="TOC1"/>
        <w:tabs>
          <w:tab w:val="left" w:pos="400"/>
          <w:tab w:val="right" w:leader="dot" w:pos="9350"/>
        </w:tabs>
        <w:rPr>
          <w:rFonts w:asciiTheme="minorHAnsi" w:eastAsiaTheme="minorEastAsia" w:hAnsiTheme="minorHAnsi" w:cstheme="minorBidi"/>
          <w:b w:val="0"/>
          <w:bCs w:val="0"/>
          <w:caps w:val="0"/>
          <w:noProof/>
          <w:szCs w:val="22"/>
        </w:rPr>
      </w:pPr>
      <w:r w:rsidRPr="00CC5060">
        <w:fldChar w:fldCharType="begin"/>
      </w:r>
      <w:r w:rsidR="00AD665A">
        <w:instrText xml:space="preserve"> TOC \o "3-3" \h \z \t "Heading 1,1,Heading 2,2,Heading 4,4" </w:instrText>
      </w:r>
      <w:r w:rsidRPr="00CC5060">
        <w:fldChar w:fldCharType="separate"/>
      </w:r>
      <w:hyperlink w:anchor="_Toc363035711" w:history="1">
        <w:r w:rsidR="002542E8" w:rsidRPr="0005462B">
          <w:rPr>
            <w:rStyle w:val="Hyperlink"/>
            <w:noProof/>
          </w:rPr>
          <w:t>1</w:t>
        </w:r>
        <w:r w:rsidR="002542E8">
          <w:rPr>
            <w:rFonts w:asciiTheme="minorHAnsi" w:eastAsiaTheme="minorEastAsia" w:hAnsiTheme="minorHAnsi" w:cstheme="minorBidi"/>
            <w:b w:val="0"/>
            <w:bCs w:val="0"/>
            <w:caps w:val="0"/>
            <w:noProof/>
            <w:szCs w:val="22"/>
          </w:rPr>
          <w:tab/>
        </w:r>
        <w:r w:rsidR="002542E8" w:rsidRPr="0005462B">
          <w:rPr>
            <w:rStyle w:val="Hyperlink"/>
            <w:noProof/>
          </w:rPr>
          <w:t>Executive Summary</w:t>
        </w:r>
        <w:r w:rsidR="002542E8">
          <w:rPr>
            <w:noProof/>
            <w:webHidden/>
          </w:rPr>
          <w:tab/>
        </w:r>
        <w:r>
          <w:rPr>
            <w:noProof/>
            <w:webHidden/>
          </w:rPr>
          <w:fldChar w:fldCharType="begin"/>
        </w:r>
        <w:r w:rsidR="002542E8">
          <w:rPr>
            <w:noProof/>
            <w:webHidden/>
          </w:rPr>
          <w:instrText xml:space="preserve"> PAGEREF _Toc363035711 \h </w:instrText>
        </w:r>
        <w:r>
          <w:rPr>
            <w:noProof/>
            <w:webHidden/>
          </w:rPr>
        </w:r>
        <w:r>
          <w:rPr>
            <w:noProof/>
            <w:webHidden/>
          </w:rPr>
          <w:fldChar w:fldCharType="separate"/>
        </w:r>
        <w:r w:rsidR="002542E8">
          <w:rPr>
            <w:noProof/>
            <w:webHidden/>
          </w:rPr>
          <w:t>5</w:t>
        </w:r>
        <w:r>
          <w:rPr>
            <w:noProof/>
            <w:webHidden/>
          </w:rPr>
          <w:fldChar w:fldCharType="end"/>
        </w:r>
      </w:hyperlink>
    </w:p>
    <w:p w:rsidR="002542E8" w:rsidRDefault="00CC5060">
      <w:pPr>
        <w:pStyle w:val="TOC1"/>
        <w:tabs>
          <w:tab w:val="left" w:pos="400"/>
          <w:tab w:val="right" w:leader="dot" w:pos="9350"/>
        </w:tabs>
        <w:rPr>
          <w:rFonts w:asciiTheme="minorHAnsi" w:eastAsiaTheme="minorEastAsia" w:hAnsiTheme="minorHAnsi" w:cstheme="minorBidi"/>
          <w:b w:val="0"/>
          <w:bCs w:val="0"/>
          <w:caps w:val="0"/>
          <w:noProof/>
          <w:szCs w:val="22"/>
        </w:rPr>
      </w:pPr>
      <w:hyperlink w:anchor="_Toc363035712" w:history="1">
        <w:r w:rsidR="002542E8" w:rsidRPr="0005462B">
          <w:rPr>
            <w:rStyle w:val="Hyperlink"/>
            <w:noProof/>
          </w:rPr>
          <w:t>2</w:t>
        </w:r>
        <w:r w:rsidR="002542E8">
          <w:rPr>
            <w:rFonts w:asciiTheme="minorHAnsi" w:eastAsiaTheme="minorEastAsia" w:hAnsiTheme="minorHAnsi" w:cstheme="minorBidi"/>
            <w:b w:val="0"/>
            <w:bCs w:val="0"/>
            <w:caps w:val="0"/>
            <w:noProof/>
            <w:szCs w:val="22"/>
          </w:rPr>
          <w:tab/>
        </w:r>
        <w:r w:rsidR="002542E8" w:rsidRPr="0005462B">
          <w:rPr>
            <w:rStyle w:val="Hyperlink"/>
            <w:noProof/>
          </w:rPr>
          <w:t>Logical Model</w:t>
        </w:r>
        <w:r w:rsidR="002542E8">
          <w:rPr>
            <w:noProof/>
            <w:webHidden/>
          </w:rPr>
          <w:tab/>
        </w:r>
        <w:r>
          <w:rPr>
            <w:noProof/>
            <w:webHidden/>
          </w:rPr>
          <w:fldChar w:fldCharType="begin"/>
        </w:r>
        <w:r w:rsidR="002542E8">
          <w:rPr>
            <w:noProof/>
            <w:webHidden/>
          </w:rPr>
          <w:instrText xml:space="preserve"> PAGEREF _Toc363035712 \h </w:instrText>
        </w:r>
        <w:r>
          <w:rPr>
            <w:noProof/>
            <w:webHidden/>
          </w:rPr>
        </w:r>
        <w:r>
          <w:rPr>
            <w:noProof/>
            <w:webHidden/>
          </w:rPr>
          <w:fldChar w:fldCharType="separate"/>
        </w:r>
        <w:r w:rsidR="002542E8">
          <w:rPr>
            <w:noProof/>
            <w:webHidden/>
          </w:rPr>
          <w:t>6</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13" w:history="1">
        <w:r w:rsidR="002542E8" w:rsidRPr="0005462B">
          <w:rPr>
            <w:rStyle w:val="Hyperlink"/>
            <w:noProof/>
          </w:rPr>
          <w:t>2.1</w:t>
        </w:r>
        <w:r w:rsidR="002542E8">
          <w:rPr>
            <w:rFonts w:asciiTheme="minorHAnsi" w:eastAsiaTheme="minorEastAsia" w:hAnsiTheme="minorHAnsi" w:cstheme="minorBidi"/>
            <w:smallCaps w:val="0"/>
            <w:noProof/>
            <w:szCs w:val="22"/>
          </w:rPr>
          <w:tab/>
        </w:r>
        <w:r w:rsidR="002542E8" w:rsidRPr="0005462B">
          <w:rPr>
            <w:rStyle w:val="Hyperlink"/>
            <w:noProof/>
          </w:rPr>
          <w:t>SiteSpec</w:t>
        </w:r>
        <w:r w:rsidR="002542E8">
          <w:rPr>
            <w:noProof/>
            <w:webHidden/>
          </w:rPr>
          <w:tab/>
        </w:r>
        <w:r>
          <w:rPr>
            <w:noProof/>
            <w:webHidden/>
          </w:rPr>
          <w:fldChar w:fldCharType="begin"/>
        </w:r>
        <w:r w:rsidR="002542E8">
          <w:rPr>
            <w:noProof/>
            <w:webHidden/>
          </w:rPr>
          <w:instrText xml:space="preserve"> PAGEREF _Toc363035713 \h </w:instrText>
        </w:r>
        <w:r>
          <w:rPr>
            <w:noProof/>
            <w:webHidden/>
          </w:rPr>
        </w:r>
        <w:r>
          <w:rPr>
            <w:noProof/>
            <w:webHidden/>
          </w:rPr>
          <w:fldChar w:fldCharType="separate"/>
        </w:r>
        <w:r w:rsidR="002542E8">
          <w:rPr>
            <w:noProof/>
            <w:webHidden/>
          </w:rPr>
          <w:t>6</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14" w:history="1">
        <w:r w:rsidR="002542E8" w:rsidRPr="0005462B">
          <w:rPr>
            <w:rStyle w:val="Hyperlink"/>
            <w:noProof/>
          </w:rPr>
          <w:t>2.2</w:t>
        </w:r>
        <w:r w:rsidR="002542E8">
          <w:rPr>
            <w:rFonts w:asciiTheme="minorHAnsi" w:eastAsiaTheme="minorEastAsia" w:hAnsiTheme="minorHAnsi" w:cstheme="minorBidi"/>
            <w:smallCaps w:val="0"/>
            <w:noProof/>
            <w:szCs w:val="22"/>
          </w:rPr>
          <w:tab/>
        </w:r>
        <w:r w:rsidR="002542E8" w:rsidRPr="0005462B">
          <w:rPr>
            <w:rStyle w:val="Hyperlink"/>
            <w:noProof/>
          </w:rPr>
          <w:t>Test Data Suites</w:t>
        </w:r>
        <w:r w:rsidR="002542E8">
          <w:rPr>
            <w:noProof/>
            <w:webHidden/>
          </w:rPr>
          <w:tab/>
        </w:r>
        <w:r>
          <w:rPr>
            <w:noProof/>
            <w:webHidden/>
          </w:rPr>
          <w:fldChar w:fldCharType="begin"/>
        </w:r>
        <w:r w:rsidR="002542E8">
          <w:rPr>
            <w:noProof/>
            <w:webHidden/>
          </w:rPr>
          <w:instrText xml:space="preserve"> PAGEREF _Toc363035714 \h </w:instrText>
        </w:r>
        <w:r>
          <w:rPr>
            <w:noProof/>
            <w:webHidden/>
          </w:rPr>
        </w:r>
        <w:r>
          <w:rPr>
            <w:noProof/>
            <w:webHidden/>
          </w:rPr>
          <w:fldChar w:fldCharType="separate"/>
        </w:r>
        <w:r w:rsidR="002542E8">
          <w:rPr>
            <w:noProof/>
            <w:webHidden/>
          </w:rPr>
          <w:t>6</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15" w:history="1">
        <w:r w:rsidR="002542E8" w:rsidRPr="0005462B">
          <w:rPr>
            <w:rStyle w:val="Hyperlink"/>
            <w:noProof/>
          </w:rPr>
          <w:t>2.3</w:t>
        </w:r>
        <w:r w:rsidR="002542E8">
          <w:rPr>
            <w:rFonts w:asciiTheme="minorHAnsi" w:eastAsiaTheme="minorEastAsia" w:hAnsiTheme="minorHAnsi" w:cstheme="minorBidi"/>
            <w:smallCaps w:val="0"/>
            <w:noProof/>
            <w:szCs w:val="22"/>
          </w:rPr>
          <w:tab/>
        </w:r>
        <w:r w:rsidR="002542E8" w:rsidRPr="0005462B">
          <w:rPr>
            <w:rStyle w:val="Hyperlink"/>
            <w:noProof/>
          </w:rPr>
          <w:t>Test Data Flows</w:t>
        </w:r>
        <w:r w:rsidR="002542E8">
          <w:rPr>
            <w:noProof/>
            <w:webHidden/>
          </w:rPr>
          <w:tab/>
        </w:r>
        <w:r>
          <w:rPr>
            <w:noProof/>
            <w:webHidden/>
          </w:rPr>
          <w:fldChar w:fldCharType="begin"/>
        </w:r>
        <w:r w:rsidR="002542E8">
          <w:rPr>
            <w:noProof/>
            <w:webHidden/>
          </w:rPr>
          <w:instrText xml:space="preserve"> PAGEREF _Toc363035715 \h </w:instrText>
        </w:r>
        <w:r>
          <w:rPr>
            <w:noProof/>
            <w:webHidden/>
          </w:rPr>
        </w:r>
        <w:r>
          <w:rPr>
            <w:noProof/>
            <w:webHidden/>
          </w:rPr>
          <w:fldChar w:fldCharType="separate"/>
        </w:r>
        <w:r w:rsidR="002542E8">
          <w:rPr>
            <w:noProof/>
            <w:webHidden/>
          </w:rPr>
          <w:t>6</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16" w:history="1">
        <w:r w:rsidR="002542E8" w:rsidRPr="0005462B">
          <w:rPr>
            <w:rStyle w:val="Hyperlink"/>
            <w:noProof/>
          </w:rPr>
          <w:t>2.4</w:t>
        </w:r>
        <w:r w:rsidR="002542E8">
          <w:rPr>
            <w:rFonts w:asciiTheme="minorHAnsi" w:eastAsiaTheme="minorEastAsia" w:hAnsiTheme="minorHAnsi" w:cstheme="minorBidi"/>
            <w:smallCaps w:val="0"/>
            <w:noProof/>
            <w:szCs w:val="22"/>
          </w:rPr>
          <w:tab/>
        </w:r>
        <w:r w:rsidR="002542E8" w:rsidRPr="0005462B">
          <w:rPr>
            <w:rStyle w:val="Hyperlink"/>
            <w:noProof/>
          </w:rPr>
          <w:t>(Custom) Action Library</w:t>
        </w:r>
        <w:r w:rsidR="002542E8">
          <w:rPr>
            <w:noProof/>
            <w:webHidden/>
          </w:rPr>
          <w:tab/>
        </w:r>
        <w:r>
          <w:rPr>
            <w:noProof/>
            <w:webHidden/>
          </w:rPr>
          <w:fldChar w:fldCharType="begin"/>
        </w:r>
        <w:r w:rsidR="002542E8">
          <w:rPr>
            <w:noProof/>
            <w:webHidden/>
          </w:rPr>
          <w:instrText xml:space="preserve"> PAGEREF _Toc363035716 \h </w:instrText>
        </w:r>
        <w:r>
          <w:rPr>
            <w:noProof/>
            <w:webHidden/>
          </w:rPr>
        </w:r>
        <w:r>
          <w:rPr>
            <w:noProof/>
            <w:webHidden/>
          </w:rPr>
          <w:fldChar w:fldCharType="separate"/>
        </w:r>
        <w:r w:rsidR="002542E8">
          <w:rPr>
            <w:noProof/>
            <w:webHidden/>
          </w:rPr>
          <w:t>7</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17" w:history="1">
        <w:r w:rsidR="002542E8" w:rsidRPr="0005462B">
          <w:rPr>
            <w:rStyle w:val="Hyperlink"/>
            <w:noProof/>
          </w:rPr>
          <w:t>2.5</w:t>
        </w:r>
        <w:r w:rsidR="002542E8">
          <w:rPr>
            <w:rFonts w:asciiTheme="minorHAnsi" w:eastAsiaTheme="minorEastAsia" w:hAnsiTheme="minorHAnsi" w:cstheme="minorBidi"/>
            <w:smallCaps w:val="0"/>
            <w:noProof/>
            <w:szCs w:val="22"/>
          </w:rPr>
          <w:tab/>
        </w:r>
        <w:r w:rsidR="002542E8" w:rsidRPr="0005462B">
          <w:rPr>
            <w:rStyle w:val="Hyperlink"/>
            <w:noProof/>
          </w:rPr>
          <w:t>Data and Flow templates</w:t>
        </w:r>
        <w:r w:rsidR="002542E8">
          <w:rPr>
            <w:noProof/>
            <w:webHidden/>
          </w:rPr>
          <w:tab/>
        </w:r>
        <w:r>
          <w:rPr>
            <w:noProof/>
            <w:webHidden/>
          </w:rPr>
          <w:fldChar w:fldCharType="begin"/>
        </w:r>
        <w:r w:rsidR="002542E8">
          <w:rPr>
            <w:noProof/>
            <w:webHidden/>
          </w:rPr>
          <w:instrText xml:space="preserve"> PAGEREF _Toc363035717 \h </w:instrText>
        </w:r>
        <w:r>
          <w:rPr>
            <w:noProof/>
            <w:webHidden/>
          </w:rPr>
        </w:r>
        <w:r>
          <w:rPr>
            <w:noProof/>
            <w:webHidden/>
          </w:rPr>
          <w:fldChar w:fldCharType="separate"/>
        </w:r>
        <w:r w:rsidR="002542E8">
          <w:rPr>
            <w:noProof/>
            <w:webHidden/>
          </w:rPr>
          <w:t>7</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18" w:history="1">
        <w:r w:rsidR="002542E8" w:rsidRPr="0005462B">
          <w:rPr>
            <w:rStyle w:val="Hyperlink"/>
            <w:noProof/>
          </w:rPr>
          <w:t>2.6</w:t>
        </w:r>
        <w:r w:rsidR="002542E8">
          <w:rPr>
            <w:rFonts w:asciiTheme="minorHAnsi" w:eastAsiaTheme="minorEastAsia" w:hAnsiTheme="minorHAnsi" w:cstheme="minorBidi"/>
            <w:smallCaps w:val="0"/>
            <w:noProof/>
            <w:szCs w:val="22"/>
          </w:rPr>
          <w:tab/>
        </w:r>
        <w:r w:rsidR="002542E8" w:rsidRPr="0005462B">
          <w:rPr>
            <w:rStyle w:val="Hyperlink"/>
            <w:noProof/>
          </w:rPr>
          <w:t>Diagram</w:t>
        </w:r>
        <w:r w:rsidR="002542E8">
          <w:rPr>
            <w:noProof/>
            <w:webHidden/>
          </w:rPr>
          <w:tab/>
        </w:r>
        <w:r>
          <w:rPr>
            <w:noProof/>
            <w:webHidden/>
          </w:rPr>
          <w:fldChar w:fldCharType="begin"/>
        </w:r>
        <w:r w:rsidR="002542E8">
          <w:rPr>
            <w:noProof/>
            <w:webHidden/>
          </w:rPr>
          <w:instrText xml:space="preserve"> PAGEREF _Toc363035718 \h </w:instrText>
        </w:r>
        <w:r>
          <w:rPr>
            <w:noProof/>
            <w:webHidden/>
          </w:rPr>
        </w:r>
        <w:r>
          <w:rPr>
            <w:noProof/>
            <w:webHidden/>
          </w:rPr>
          <w:fldChar w:fldCharType="separate"/>
        </w:r>
        <w:r w:rsidR="002542E8">
          <w:rPr>
            <w:noProof/>
            <w:webHidden/>
          </w:rPr>
          <w:t>7</w:t>
        </w:r>
        <w:r>
          <w:rPr>
            <w:noProof/>
            <w:webHidden/>
          </w:rPr>
          <w:fldChar w:fldCharType="end"/>
        </w:r>
      </w:hyperlink>
    </w:p>
    <w:p w:rsidR="002542E8" w:rsidRDefault="00CC5060">
      <w:pPr>
        <w:pStyle w:val="TOC1"/>
        <w:tabs>
          <w:tab w:val="left" w:pos="400"/>
          <w:tab w:val="right" w:leader="dot" w:pos="9350"/>
        </w:tabs>
        <w:rPr>
          <w:rFonts w:asciiTheme="minorHAnsi" w:eastAsiaTheme="minorEastAsia" w:hAnsiTheme="minorHAnsi" w:cstheme="minorBidi"/>
          <w:b w:val="0"/>
          <w:bCs w:val="0"/>
          <w:caps w:val="0"/>
          <w:noProof/>
          <w:szCs w:val="22"/>
        </w:rPr>
      </w:pPr>
      <w:hyperlink w:anchor="_Toc363035719" w:history="1">
        <w:r w:rsidR="002542E8" w:rsidRPr="0005462B">
          <w:rPr>
            <w:rStyle w:val="Hyperlink"/>
            <w:noProof/>
          </w:rPr>
          <w:t>3</w:t>
        </w:r>
        <w:r w:rsidR="002542E8">
          <w:rPr>
            <w:rFonts w:asciiTheme="minorHAnsi" w:eastAsiaTheme="minorEastAsia" w:hAnsiTheme="minorHAnsi" w:cstheme="minorBidi"/>
            <w:b w:val="0"/>
            <w:bCs w:val="0"/>
            <w:caps w:val="0"/>
            <w:noProof/>
            <w:szCs w:val="22"/>
          </w:rPr>
          <w:tab/>
        </w:r>
        <w:r w:rsidR="002542E8" w:rsidRPr="0005462B">
          <w:rPr>
            <w:rStyle w:val="Hyperlink"/>
            <w:noProof/>
          </w:rPr>
          <w:t>Using the Tool</w:t>
        </w:r>
        <w:r w:rsidR="002542E8">
          <w:rPr>
            <w:noProof/>
            <w:webHidden/>
          </w:rPr>
          <w:tab/>
        </w:r>
        <w:r>
          <w:rPr>
            <w:noProof/>
            <w:webHidden/>
          </w:rPr>
          <w:fldChar w:fldCharType="begin"/>
        </w:r>
        <w:r w:rsidR="002542E8">
          <w:rPr>
            <w:noProof/>
            <w:webHidden/>
          </w:rPr>
          <w:instrText xml:space="preserve"> PAGEREF _Toc363035719 \h </w:instrText>
        </w:r>
        <w:r>
          <w:rPr>
            <w:noProof/>
            <w:webHidden/>
          </w:rPr>
        </w:r>
        <w:r>
          <w:rPr>
            <w:noProof/>
            <w:webHidden/>
          </w:rPr>
          <w:fldChar w:fldCharType="separate"/>
        </w:r>
        <w:r w:rsidR="002542E8">
          <w:rPr>
            <w:noProof/>
            <w:webHidden/>
          </w:rPr>
          <w:t>9</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20" w:history="1">
        <w:r w:rsidR="002542E8" w:rsidRPr="0005462B">
          <w:rPr>
            <w:rStyle w:val="Hyperlink"/>
            <w:noProof/>
          </w:rPr>
          <w:t>3.1</w:t>
        </w:r>
        <w:r w:rsidR="002542E8">
          <w:rPr>
            <w:rFonts w:asciiTheme="minorHAnsi" w:eastAsiaTheme="minorEastAsia" w:hAnsiTheme="minorHAnsi" w:cstheme="minorBidi"/>
            <w:smallCaps w:val="0"/>
            <w:noProof/>
            <w:szCs w:val="22"/>
          </w:rPr>
          <w:tab/>
        </w:r>
        <w:r w:rsidR="002542E8" w:rsidRPr="0005462B">
          <w:rPr>
            <w:rStyle w:val="Hyperlink"/>
            <w:noProof/>
          </w:rPr>
          <w:t>Structure of a Test Project</w:t>
        </w:r>
        <w:r w:rsidR="002542E8">
          <w:rPr>
            <w:noProof/>
            <w:webHidden/>
          </w:rPr>
          <w:tab/>
        </w:r>
        <w:r>
          <w:rPr>
            <w:noProof/>
            <w:webHidden/>
          </w:rPr>
          <w:fldChar w:fldCharType="begin"/>
        </w:r>
        <w:r w:rsidR="002542E8">
          <w:rPr>
            <w:noProof/>
            <w:webHidden/>
          </w:rPr>
          <w:instrText xml:space="preserve"> PAGEREF _Toc363035720 \h </w:instrText>
        </w:r>
        <w:r>
          <w:rPr>
            <w:noProof/>
            <w:webHidden/>
          </w:rPr>
        </w:r>
        <w:r>
          <w:rPr>
            <w:noProof/>
            <w:webHidden/>
          </w:rPr>
          <w:fldChar w:fldCharType="separate"/>
        </w:r>
        <w:r w:rsidR="002542E8">
          <w:rPr>
            <w:noProof/>
            <w:webHidden/>
          </w:rPr>
          <w:t>9</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21" w:history="1">
        <w:r w:rsidR="002542E8" w:rsidRPr="0005462B">
          <w:rPr>
            <w:rStyle w:val="Hyperlink"/>
            <w:noProof/>
          </w:rPr>
          <w:t>3.2</w:t>
        </w:r>
        <w:r w:rsidR="002542E8">
          <w:rPr>
            <w:rFonts w:asciiTheme="minorHAnsi" w:eastAsiaTheme="minorEastAsia" w:hAnsiTheme="minorHAnsi" w:cstheme="minorBidi"/>
            <w:smallCaps w:val="0"/>
            <w:noProof/>
            <w:szCs w:val="22"/>
          </w:rPr>
          <w:tab/>
        </w:r>
        <w:r w:rsidR="002542E8" w:rsidRPr="0005462B">
          <w:rPr>
            <w:rStyle w:val="Hyperlink"/>
            <w:noProof/>
          </w:rPr>
          <w:t>Typical Workflow</w:t>
        </w:r>
        <w:r w:rsidR="002542E8">
          <w:rPr>
            <w:noProof/>
            <w:webHidden/>
          </w:rPr>
          <w:tab/>
        </w:r>
        <w:r>
          <w:rPr>
            <w:noProof/>
            <w:webHidden/>
          </w:rPr>
          <w:fldChar w:fldCharType="begin"/>
        </w:r>
        <w:r w:rsidR="002542E8">
          <w:rPr>
            <w:noProof/>
            <w:webHidden/>
          </w:rPr>
          <w:instrText xml:space="preserve"> PAGEREF _Toc363035721 \h </w:instrText>
        </w:r>
        <w:r>
          <w:rPr>
            <w:noProof/>
            <w:webHidden/>
          </w:rPr>
        </w:r>
        <w:r>
          <w:rPr>
            <w:noProof/>
            <w:webHidden/>
          </w:rPr>
          <w:fldChar w:fldCharType="separate"/>
        </w:r>
        <w:r w:rsidR="002542E8">
          <w:rPr>
            <w:noProof/>
            <w:webHidden/>
          </w:rPr>
          <w:t>10</w:t>
        </w:r>
        <w:r>
          <w:rPr>
            <w:noProof/>
            <w:webHidden/>
          </w:rPr>
          <w:fldChar w:fldCharType="end"/>
        </w:r>
      </w:hyperlink>
    </w:p>
    <w:p w:rsidR="002542E8" w:rsidRDefault="00CC5060">
      <w:pPr>
        <w:pStyle w:val="TOC2"/>
        <w:tabs>
          <w:tab w:val="left" w:pos="800"/>
          <w:tab w:val="right" w:leader="dot" w:pos="9350"/>
        </w:tabs>
        <w:rPr>
          <w:rFonts w:asciiTheme="minorHAnsi" w:eastAsiaTheme="minorEastAsia" w:hAnsiTheme="minorHAnsi" w:cstheme="minorBidi"/>
          <w:smallCaps w:val="0"/>
          <w:noProof/>
          <w:szCs w:val="22"/>
        </w:rPr>
      </w:pPr>
      <w:hyperlink w:anchor="_Toc363035722" w:history="1">
        <w:r w:rsidR="002542E8" w:rsidRPr="0005462B">
          <w:rPr>
            <w:rStyle w:val="Hyperlink"/>
            <w:noProof/>
          </w:rPr>
          <w:t>3.3</w:t>
        </w:r>
        <w:r w:rsidR="002542E8">
          <w:rPr>
            <w:rFonts w:asciiTheme="minorHAnsi" w:eastAsiaTheme="minorEastAsia" w:hAnsiTheme="minorHAnsi" w:cstheme="minorBidi"/>
            <w:smallCaps w:val="0"/>
            <w:noProof/>
            <w:szCs w:val="22"/>
          </w:rPr>
          <w:tab/>
        </w:r>
        <w:r w:rsidR="002542E8" w:rsidRPr="0005462B">
          <w:rPr>
            <w:rStyle w:val="Hyperlink"/>
            <w:noProof/>
          </w:rPr>
          <w:t>Development tasks</w:t>
        </w:r>
        <w:r w:rsidR="002542E8">
          <w:rPr>
            <w:noProof/>
            <w:webHidden/>
          </w:rPr>
          <w:tab/>
        </w:r>
        <w:r>
          <w:rPr>
            <w:noProof/>
            <w:webHidden/>
          </w:rPr>
          <w:fldChar w:fldCharType="begin"/>
        </w:r>
        <w:r w:rsidR="002542E8">
          <w:rPr>
            <w:noProof/>
            <w:webHidden/>
          </w:rPr>
          <w:instrText xml:space="preserve"> PAGEREF _Toc363035722 \h </w:instrText>
        </w:r>
        <w:r>
          <w:rPr>
            <w:noProof/>
            <w:webHidden/>
          </w:rPr>
        </w:r>
        <w:r>
          <w:rPr>
            <w:noProof/>
            <w:webHidden/>
          </w:rPr>
          <w:fldChar w:fldCharType="separate"/>
        </w:r>
        <w:r w:rsidR="002542E8">
          <w:rPr>
            <w:noProof/>
            <w:webHidden/>
          </w:rPr>
          <w:t>11</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23" w:history="1">
        <w:r w:rsidR="002542E8" w:rsidRPr="0005462B">
          <w:rPr>
            <w:rStyle w:val="Hyperlink"/>
            <w:noProof/>
          </w:rPr>
          <w:t>3.3.1</w:t>
        </w:r>
        <w:r w:rsidR="002542E8">
          <w:rPr>
            <w:rFonts w:asciiTheme="minorHAnsi" w:eastAsiaTheme="minorEastAsia" w:hAnsiTheme="minorHAnsi" w:cstheme="minorBidi"/>
            <w:i w:val="0"/>
            <w:iCs w:val="0"/>
            <w:noProof/>
            <w:szCs w:val="22"/>
          </w:rPr>
          <w:tab/>
        </w:r>
        <w:r w:rsidR="002542E8" w:rsidRPr="0005462B">
          <w:rPr>
            <w:rStyle w:val="Hyperlink"/>
            <w:noProof/>
          </w:rPr>
          <w:t>Creating/bootstrapping a new testing project</w:t>
        </w:r>
        <w:r w:rsidR="002542E8">
          <w:rPr>
            <w:noProof/>
            <w:webHidden/>
          </w:rPr>
          <w:tab/>
        </w:r>
        <w:r>
          <w:rPr>
            <w:noProof/>
            <w:webHidden/>
          </w:rPr>
          <w:fldChar w:fldCharType="begin"/>
        </w:r>
        <w:r w:rsidR="002542E8">
          <w:rPr>
            <w:noProof/>
            <w:webHidden/>
          </w:rPr>
          <w:instrText xml:space="preserve"> PAGEREF _Toc363035723 \h </w:instrText>
        </w:r>
        <w:r>
          <w:rPr>
            <w:noProof/>
            <w:webHidden/>
          </w:rPr>
        </w:r>
        <w:r>
          <w:rPr>
            <w:noProof/>
            <w:webHidden/>
          </w:rPr>
          <w:fldChar w:fldCharType="separate"/>
        </w:r>
        <w:r w:rsidR="002542E8">
          <w:rPr>
            <w:noProof/>
            <w:webHidden/>
          </w:rPr>
          <w:t>11</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24" w:history="1">
        <w:r w:rsidR="002542E8" w:rsidRPr="0005462B">
          <w:rPr>
            <w:rStyle w:val="Hyperlink"/>
            <w:noProof/>
          </w:rPr>
          <w:t>3.3.2</w:t>
        </w:r>
        <w:r w:rsidR="002542E8">
          <w:rPr>
            <w:rFonts w:asciiTheme="minorHAnsi" w:eastAsiaTheme="minorEastAsia" w:hAnsiTheme="minorHAnsi" w:cstheme="minorBidi"/>
            <w:i w:val="0"/>
            <w:iCs w:val="0"/>
            <w:noProof/>
            <w:szCs w:val="22"/>
          </w:rPr>
          <w:tab/>
        </w:r>
        <w:r w:rsidR="002542E8" w:rsidRPr="0005462B">
          <w:rPr>
            <w:rStyle w:val="Hyperlink"/>
            <w:noProof/>
          </w:rPr>
          <w:t>Creating/Maintaining SiteSpec</w:t>
        </w:r>
        <w:r w:rsidR="002542E8">
          <w:rPr>
            <w:noProof/>
            <w:webHidden/>
          </w:rPr>
          <w:tab/>
        </w:r>
        <w:r>
          <w:rPr>
            <w:noProof/>
            <w:webHidden/>
          </w:rPr>
          <w:fldChar w:fldCharType="begin"/>
        </w:r>
        <w:r w:rsidR="002542E8">
          <w:rPr>
            <w:noProof/>
            <w:webHidden/>
          </w:rPr>
          <w:instrText xml:space="preserve"> PAGEREF _Toc363035724 \h </w:instrText>
        </w:r>
        <w:r>
          <w:rPr>
            <w:noProof/>
            <w:webHidden/>
          </w:rPr>
        </w:r>
        <w:r>
          <w:rPr>
            <w:noProof/>
            <w:webHidden/>
          </w:rPr>
          <w:fldChar w:fldCharType="separate"/>
        </w:r>
        <w:r w:rsidR="002542E8">
          <w:rPr>
            <w:noProof/>
            <w:webHidden/>
          </w:rPr>
          <w:t>11</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25" w:history="1">
        <w:r w:rsidR="002542E8" w:rsidRPr="0005462B">
          <w:rPr>
            <w:rStyle w:val="Hyperlink"/>
            <w:noProof/>
          </w:rPr>
          <w:t>3.3.3</w:t>
        </w:r>
        <w:r w:rsidR="002542E8">
          <w:rPr>
            <w:rFonts w:asciiTheme="minorHAnsi" w:eastAsiaTheme="minorEastAsia" w:hAnsiTheme="minorHAnsi" w:cstheme="minorBidi"/>
            <w:i w:val="0"/>
            <w:iCs w:val="0"/>
            <w:noProof/>
            <w:szCs w:val="22"/>
          </w:rPr>
          <w:tab/>
        </w:r>
        <w:r w:rsidR="002542E8" w:rsidRPr="0005462B">
          <w:rPr>
            <w:rStyle w:val="Hyperlink"/>
            <w:noProof/>
          </w:rPr>
          <w:t>(Re)Generating data and flow templates</w:t>
        </w:r>
        <w:r w:rsidR="002542E8">
          <w:rPr>
            <w:noProof/>
            <w:webHidden/>
          </w:rPr>
          <w:tab/>
        </w:r>
        <w:r>
          <w:rPr>
            <w:noProof/>
            <w:webHidden/>
          </w:rPr>
          <w:fldChar w:fldCharType="begin"/>
        </w:r>
        <w:r w:rsidR="002542E8">
          <w:rPr>
            <w:noProof/>
            <w:webHidden/>
          </w:rPr>
          <w:instrText xml:space="preserve"> PAGEREF _Toc363035725 \h </w:instrText>
        </w:r>
        <w:r>
          <w:rPr>
            <w:noProof/>
            <w:webHidden/>
          </w:rPr>
        </w:r>
        <w:r>
          <w:rPr>
            <w:noProof/>
            <w:webHidden/>
          </w:rPr>
          <w:fldChar w:fldCharType="separate"/>
        </w:r>
        <w:r w:rsidR="002542E8">
          <w:rPr>
            <w:noProof/>
            <w:webHidden/>
          </w:rPr>
          <w:t>11</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26" w:history="1">
        <w:r w:rsidR="002542E8" w:rsidRPr="0005462B">
          <w:rPr>
            <w:rStyle w:val="Hyperlink"/>
            <w:noProof/>
          </w:rPr>
          <w:t>3.3.4</w:t>
        </w:r>
        <w:r w:rsidR="002542E8">
          <w:rPr>
            <w:rFonts w:asciiTheme="minorHAnsi" w:eastAsiaTheme="minorEastAsia" w:hAnsiTheme="minorHAnsi" w:cstheme="minorBidi"/>
            <w:i w:val="0"/>
            <w:iCs w:val="0"/>
            <w:noProof/>
            <w:szCs w:val="22"/>
          </w:rPr>
          <w:tab/>
        </w:r>
        <w:r w:rsidR="002542E8" w:rsidRPr="0005462B">
          <w:rPr>
            <w:rStyle w:val="Hyperlink"/>
            <w:noProof/>
          </w:rPr>
          <w:t>Managing test data flows</w:t>
        </w:r>
        <w:r w:rsidR="002542E8">
          <w:rPr>
            <w:noProof/>
            <w:webHidden/>
          </w:rPr>
          <w:tab/>
        </w:r>
        <w:r>
          <w:rPr>
            <w:noProof/>
            <w:webHidden/>
          </w:rPr>
          <w:fldChar w:fldCharType="begin"/>
        </w:r>
        <w:r w:rsidR="002542E8">
          <w:rPr>
            <w:noProof/>
            <w:webHidden/>
          </w:rPr>
          <w:instrText xml:space="preserve"> PAGEREF _Toc363035726 \h </w:instrText>
        </w:r>
        <w:r>
          <w:rPr>
            <w:noProof/>
            <w:webHidden/>
          </w:rPr>
        </w:r>
        <w:r>
          <w:rPr>
            <w:noProof/>
            <w:webHidden/>
          </w:rPr>
          <w:fldChar w:fldCharType="separate"/>
        </w:r>
        <w:r w:rsidR="002542E8">
          <w:rPr>
            <w:noProof/>
            <w:webHidden/>
          </w:rPr>
          <w:t>12</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27" w:history="1">
        <w:r w:rsidR="002542E8" w:rsidRPr="0005462B">
          <w:rPr>
            <w:rStyle w:val="Hyperlink"/>
            <w:noProof/>
          </w:rPr>
          <w:t>3.3.5</w:t>
        </w:r>
        <w:r w:rsidR="002542E8">
          <w:rPr>
            <w:rFonts w:asciiTheme="minorHAnsi" w:eastAsiaTheme="minorEastAsia" w:hAnsiTheme="minorHAnsi" w:cstheme="minorBidi"/>
            <w:i w:val="0"/>
            <w:iCs w:val="0"/>
            <w:noProof/>
            <w:szCs w:val="22"/>
          </w:rPr>
          <w:tab/>
        </w:r>
        <w:r w:rsidR="002542E8" w:rsidRPr="0005462B">
          <w:rPr>
            <w:rStyle w:val="Hyperlink"/>
            <w:noProof/>
          </w:rPr>
          <w:t>Managing test data</w:t>
        </w:r>
        <w:r w:rsidR="002542E8">
          <w:rPr>
            <w:noProof/>
            <w:webHidden/>
          </w:rPr>
          <w:tab/>
        </w:r>
        <w:r>
          <w:rPr>
            <w:noProof/>
            <w:webHidden/>
          </w:rPr>
          <w:fldChar w:fldCharType="begin"/>
        </w:r>
        <w:r w:rsidR="002542E8">
          <w:rPr>
            <w:noProof/>
            <w:webHidden/>
          </w:rPr>
          <w:instrText xml:space="preserve"> PAGEREF _Toc363035727 \h </w:instrText>
        </w:r>
        <w:r>
          <w:rPr>
            <w:noProof/>
            <w:webHidden/>
          </w:rPr>
        </w:r>
        <w:r>
          <w:rPr>
            <w:noProof/>
            <w:webHidden/>
          </w:rPr>
          <w:fldChar w:fldCharType="separate"/>
        </w:r>
        <w:r w:rsidR="002542E8">
          <w:rPr>
            <w:noProof/>
            <w:webHidden/>
          </w:rPr>
          <w:t>13</w:t>
        </w:r>
        <w:r>
          <w:rPr>
            <w:noProof/>
            <w:webHidden/>
          </w:rPr>
          <w:fldChar w:fldCharType="end"/>
        </w:r>
      </w:hyperlink>
    </w:p>
    <w:p w:rsidR="002542E8" w:rsidRDefault="00CC5060">
      <w:pPr>
        <w:pStyle w:val="TOC4"/>
        <w:tabs>
          <w:tab w:val="right" w:leader="dot" w:pos="9350"/>
        </w:tabs>
        <w:rPr>
          <w:rFonts w:asciiTheme="minorHAnsi" w:eastAsiaTheme="minorEastAsia" w:hAnsiTheme="minorHAnsi" w:cstheme="minorBidi"/>
          <w:noProof/>
          <w:sz w:val="22"/>
          <w:szCs w:val="22"/>
        </w:rPr>
      </w:pPr>
      <w:hyperlink w:anchor="_Toc363035728" w:history="1">
        <w:r w:rsidR="002542E8" w:rsidRPr="0005462B">
          <w:rPr>
            <w:rStyle w:val="Hyperlink"/>
            <w:noProof/>
          </w:rPr>
          <w:t>Test Data ID</w:t>
        </w:r>
        <w:r w:rsidR="002542E8">
          <w:rPr>
            <w:noProof/>
            <w:webHidden/>
          </w:rPr>
          <w:tab/>
        </w:r>
        <w:r>
          <w:rPr>
            <w:noProof/>
            <w:webHidden/>
          </w:rPr>
          <w:fldChar w:fldCharType="begin"/>
        </w:r>
        <w:r w:rsidR="002542E8">
          <w:rPr>
            <w:noProof/>
            <w:webHidden/>
          </w:rPr>
          <w:instrText xml:space="preserve"> PAGEREF _Toc363035728 \h </w:instrText>
        </w:r>
        <w:r>
          <w:rPr>
            <w:noProof/>
            <w:webHidden/>
          </w:rPr>
        </w:r>
        <w:r>
          <w:rPr>
            <w:noProof/>
            <w:webHidden/>
          </w:rPr>
          <w:fldChar w:fldCharType="separate"/>
        </w:r>
        <w:r w:rsidR="002542E8">
          <w:rPr>
            <w:noProof/>
            <w:webHidden/>
          </w:rPr>
          <w:t>13</w:t>
        </w:r>
        <w:r>
          <w:rPr>
            <w:noProof/>
            <w:webHidden/>
          </w:rPr>
          <w:fldChar w:fldCharType="end"/>
        </w:r>
      </w:hyperlink>
    </w:p>
    <w:p w:rsidR="002542E8" w:rsidRDefault="00CC5060">
      <w:pPr>
        <w:pStyle w:val="TOC4"/>
        <w:tabs>
          <w:tab w:val="right" w:leader="dot" w:pos="9350"/>
        </w:tabs>
        <w:rPr>
          <w:rFonts w:asciiTheme="minorHAnsi" w:eastAsiaTheme="minorEastAsia" w:hAnsiTheme="minorHAnsi" w:cstheme="minorBidi"/>
          <w:noProof/>
          <w:sz w:val="22"/>
          <w:szCs w:val="22"/>
        </w:rPr>
      </w:pPr>
      <w:hyperlink w:anchor="_Toc363035729" w:history="1">
        <w:r w:rsidR="002542E8" w:rsidRPr="0005462B">
          <w:rPr>
            <w:rStyle w:val="Hyperlink"/>
            <w:noProof/>
          </w:rPr>
          <w:t>The system expects unique test data IDs across data files in a project. For this reason, the filenames of input data files need to be unique within a project (even if their folder paths are different).</w:t>
        </w:r>
        <w:r w:rsidR="002542E8">
          <w:rPr>
            <w:noProof/>
            <w:webHidden/>
          </w:rPr>
          <w:tab/>
        </w:r>
        <w:r>
          <w:rPr>
            <w:noProof/>
            <w:webHidden/>
          </w:rPr>
          <w:fldChar w:fldCharType="begin"/>
        </w:r>
        <w:r w:rsidR="002542E8">
          <w:rPr>
            <w:noProof/>
            <w:webHidden/>
          </w:rPr>
          <w:instrText xml:space="preserve"> PAGEREF _Toc363035729 \h </w:instrText>
        </w:r>
        <w:r>
          <w:rPr>
            <w:noProof/>
            <w:webHidden/>
          </w:rPr>
        </w:r>
        <w:r>
          <w:rPr>
            <w:noProof/>
            <w:webHidden/>
          </w:rPr>
          <w:fldChar w:fldCharType="separate"/>
        </w:r>
        <w:r w:rsidR="002542E8">
          <w:rPr>
            <w:noProof/>
            <w:webHidden/>
          </w:rPr>
          <w:t>13</w:t>
        </w:r>
        <w:r>
          <w:rPr>
            <w:noProof/>
            <w:webHidden/>
          </w:rPr>
          <w:fldChar w:fldCharType="end"/>
        </w:r>
      </w:hyperlink>
    </w:p>
    <w:p w:rsidR="002542E8" w:rsidRDefault="00CC5060">
      <w:pPr>
        <w:pStyle w:val="TOC4"/>
        <w:tabs>
          <w:tab w:val="right" w:leader="dot" w:pos="9350"/>
        </w:tabs>
        <w:rPr>
          <w:rFonts w:asciiTheme="minorHAnsi" w:eastAsiaTheme="minorEastAsia" w:hAnsiTheme="minorHAnsi" w:cstheme="minorBidi"/>
          <w:noProof/>
          <w:sz w:val="22"/>
          <w:szCs w:val="22"/>
        </w:rPr>
      </w:pPr>
      <w:hyperlink w:anchor="_Toc363035730" w:history="1">
        <w:r w:rsidR="002542E8" w:rsidRPr="0005462B">
          <w:rPr>
            <w:rStyle w:val="Hyperlink"/>
            <w:noProof/>
          </w:rPr>
          <w:t>Compound Test Data</w:t>
        </w:r>
        <w:r w:rsidR="002542E8">
          <w:rPr>
            <w:noProof/>
            <w:webHidden/>
          </w:rPr>
          <w:tab/>
        </w:r>
        <w:r>
          <w:rPr>
            <w:noProof/>
            <w:webHidden/>
          </w:rPr>
          <w:fldChar w:fldCharType="begin"/>
        </w:r>
        <w:r w:rsidR="002542E8">
          <w:rPr>
            <w:noProof/>
            <w:webHidden/>
          </w:rPr>
          <w:instrText xml:space="preserve"> PAGEREF _Toc363035730 \h </w:instrText>
        </w:r>
        <w:r>
          <w:rPr>
            <w:noProof/>
            <w:webHidden/>
          </w:rPr>
        </w:r>
        <w:r>
          <w:rPr>
            <w:noProof/>
            <w:webHidden/>
          </w:rPr>
          <w:fldChar w:fldCharType="separate"/>
        </w:r>
        <w:r w:rsidR="002542E8">
          <w:rPr>
            <w:noProof/>
            <w:webHidden/>
          </w:rPr>
          <w:t>13</w:t>
        </w:r>
        <w:r>
          <w:rPr>
            <w:noProof/>
            <w:webHidden/>
          </w:rPr>
          <w:fldChar w:fldCharType="end"/>
        </w:r>
      </w:hyperlink>
    </w:p>
    <w:p w:rsidR="002542E8" w:rsidRDefault="00CC5060">
      <w:pPr>
        <w:pStyle w:val="TOC4"/>
        <w:tabs>
          <w:tab w:val="right" w:leader="dot" w:pos="9350"/>
        </w:tabs>
        <w:rPr>
          <w:rFonts w:asciiTheme="minorHAnsi" w:eastAsiaTheme="minorEastAsia" w:hAnsiTheme="minorHAnsi" w:cstheme="minorBidi"/>
          <w:noProof/>
          <w:sz w:val="22"/>
          <w:szCs w:val="22"/>
        </w:rPr>
      </w:pPr>
      <w:hyperlink w:anchor="_Toc363035731" w:history="1">
        <w:r w:rsidR="002542E8" w:rsidRPr="0005462B">
          <w:rPr>
            <w:rStyle w:val="Hyperlink"/>
            <w:noProof/>
          </w:rPr>
          <w:t>Variables</w:t>
        </w:r>
        <w:r w:rsidR="002542E8">
          <w:rPr>
            <w:noProof/>
            <w:webHidden/>
          </w:rPr>
          <w:tab/>
        </w:r>
        <w:r>
          <w:rPr>
            <w:noProof/>
            <w:webHidden/>
          </w:rPr>
          <w:fldChar w:fldCharType="begin"/>
        </w:r>
        <w:r w:rsidR="002542E8">
          <w:rPr>
            <w:noProof/>
            <w:webHidden/>
          </w:rPr>
          <w:instrText xml:space="preserve"> PAGEREF _Toc363035731 \h </w:instrText>
        </w:r>
        <w:r>
          <w:rPr>
            <w:noProof/>
            <w:webHidden/>
          </w:rPr>
        </w:r>
        <w:r>
          <w:rPr>
            <w:noProof/>
            <w:webHidden/>
          </w:rPr>
          <w:fldChar w:fldCharType="separate"/>
        </w:r>
        <w:r w:rsidR="002542E8">
          <w:rPr>
            <w:noProof/>
            <w:webHidden/>
          </w:rPr>
          <w:t>14</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2" w:history="1">
        <w:r w:rsidR="002542E8" w:rsidRPr="0005462B">
          <w:rPr>
            <w:rStyle w:val="Hyperlink"/>
            <w:noProof/>
          </w:rPr>
          <w:t>3.3.6</w:t>
        </w:r>
        <w:r w:rsidR="002542E8">
          <w:rPr>
            <w:rFonts w:asciiTheme="minorHAnsi" w:eastAsiaTheme="minorEastAsia" w:hAnsiTheme="minorHAnsi" w:cstheme="minorBidi"/>
            <w:i w:val="0"/>
            <w:iCs w:val="0"/>
            <w:noProof/>
            <w:szCs w:val="22"/>
          </w:rPr>
          <w:tab/>
        </w:r>
        <w:r w:rsidR="002542E8" w:rsidRPr="0005462B">
          <w:rPr>
            <w:rStyle w:val="Hyperlink"/>
            <w:noProof/>
          </w:rPr>
          <w:t>Custom actions (for Developers)</w:t>
        </w:r>
        <w:r w:rsidR="002542E8">
          <w:rPr>
            <w:noProof/>
            <w:webHidden/>
          </w:rPr>
          <w:tab/>
        </w:r>
        <w:r>
          <w:rPr>
            <w:noProof/>
            <w:webHidden/>
          </w:rPr>
          <w:fldChar w:fldCharType="begin"/>
        </w:r>
        <w:r w:rsidR="002542E8">
          <w:rPr>
            <w:noProof/>
            <w:webHidden/>
          </w:rPr>
          <w:instrText xml:space="preserve"> PAGEREF _Toc363035732 \h </w:instrText>
        </w:r>
        <w:r>
          <w:rPr>
            <w:noProof/>
            <w:webHidden/>
          </w:rPr>
        </w:r>
        <w:r>
          <w:rPr>
            <w:noProof/>
            <w:webHidden/>
          </w:rPr>
          <w:fldChar w:fldCharType="separate"/>
        </w:r>
        <w:r w:rsidR="002542E8">
          <w:rPr>
            <w:noProof/>
            <w:webHidden/>
          </w:rPr>
          <w:t>14</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3" w:history="1">
        <w:r w:rsidR="002542E8" w:rsidRPr="0005462B">
          <w:rPr>
            <w:rStyle w:val="Hyperlink"/>
            <w:noProof/>
          </w:rPr>
          <w:t>3.3.7</w:t>
        </w:r>
        <w:r w:rsidR="002542E8">
          <w:rPr>
            <w:rFonts w:asciiTheme="minorHAnsi" w:eastAsiaTheme="minorEastAsia" w:hAnsiTheme="minorHAnsi" w:cstheme="minorBidi"/>
            <w:i w:val="0"/>
            <w:iCs w:val="0"/>
            <w:noProof/>
            <w:szCs w:val="22"/>
          </w:rPr>
          <w:tab/>
        </w:r>
        <w:r w:rsidR="002542E8" w:rsidRPr="0005462B">
          <w:rPr>
            <w:rStyle w:val="Hyperlink"/>
            <w:noProof/>
          </w:rPr>
          <w:t>Updating Reference Data</w:t>
        </w:r>
        <w:r w:rsidR="002542E8">
          <w:rPr>
            <w:noProof/>
            <w:webHidden/>
          </w:rPr>
          <w:tab/>
        </w:r>
        <w:r>
          <w:rPr>
            <w:noProof/>
            <w:webHidden/>
          </w:rPr>
          <w:fldChar w:fldCharType="begin"/>
        </w:r>
        <w:r w:rsidR="002542E8">
          <w:rPr>
            <w:noProof/>
            <w:webHidden/>
          </w:rPr>
          <w:instrText xml:space="preserve"> PAGEREF _Toc363035733 \h </w:instrText>
        </w:r>
        <w:r>
          <w:rPr>
            <w:noProof/>
            <w:webHidden/>
          </w:rPr>
        </w:r>
        <w:r>
          <w:rPr>
            <w:noProof/>
            <w:webHidden/>
          </w:rPr>
          <w:fldChar w:fldCharType="separate"/>
        </w:r>
        <w:r w:rsidR="002542E8">
          <w:rPr>
            <w:noProof/>
            <w:webHidden/>
          </w:rPr>
          <w:t>15</w:t>
        </w:r>
        <w:r>
          <w:rPr>
            <w:noProof/>
            <w:webHidden/>
          </w:rPr>
          <w:fldChar w:fldCharType="end"/>
        </w:r>
      </w:hyperlink>
    </w:p>
    <w:p w:rsidR="002542E8" w:rsidRDefault="00CC5060">
      <w:pPr>
        <w:pStyle w:val="TOC1"/>
        <w:tabs>
          <w:tab w:val="left" w:pos="400"/>
          <w:tab w:val="right" w:leader="dot" w:pos="9350"/>
        </w:tabs>
        <w:rPr>
          <w:rFonts w:asciiTheme="minorHAnsi" w:eastAsiaTheme="minorEastAsia" w:hAnsiTheme="minorHAnsi" w:cstheme="minorBidi"/>
          <w:b w:val="0"/>
          <w:bCs w:val="0"/>
          <w:caps w:val="0"/>
          <w:noProof/>
          <w:szCs w:val="22"/>
        </w:rPr>
      </w:pPr>
      <w:hyperlink w:anchor="_Toc363035734" w:history="1">
        <w:r w:rsidR="002542E8" w:rsidRPr="0005462B">
          <w:rPr>
            <w:rStyle w:val="Hyperlink"/>
            <w:noProof/>
          </w:rPr>
          <w:t>4</w:t>
        </w:r>
        <w:r w:rsidR="002542E8">
          <w:rPr>
            <w:rFonts w:asciiTheme="minorHAnsi" w:eastAsiaTheme="minorEastAsia" w:hAnsiTheme="minorHAnsi" w:cstheme="minorBidi"/>
            <w:b w:val="0"/>
            <w:bCs w:val="0"/>
            <w:caps w:val="0"/>
            <w:noProof/>
            <w:szCs w:val="22"/>
          </w:rPr>
          <w:tab/>
        </w:r>
        <w:r w:rsidR="002542E8" w:rsidRPr="0005462B">
          <w:rPr>
            <w:rStyle w:val="Hyperlink"/>
            <w:noProof/>
          </w:rPr>
          <w:t>Run-time tasks</w:t>
        </w:r>
        <w:r w:rsidR="002542E8">
          <w:rPr>
            <w:noProof/>
            <w:webHidden/>
          </w:rPr>
          <w:tab/>
        </w:r>
        <w:r>
          <w:rPr>
            <w:noProof/>
            <w:webHidden/>
          </w:rPr>
          <w:fldChar w:fldCharType="begin"/>
        </w:r>
        <w:r w:rsidR="002542E8">
          <w:rPr>
            <w:noProof/>
            <w:webHidden/>
          </w:rPr>
          <w:instrText xml:space="preserve"> PAGEREF _Toc363035734 \h </w:instrText>
        </w:r>
        <w:r>
          <w:rPr>
            <w:noProof/>
            <w:webHidden/>
          </w:rPr>
        </w:r>
        <w:r>
          <w:rPr>
            <w:noProof/>
            <w:webHidden/>
          </w:rPr>
          <w:fldChar w:fldCharType="separate"/>
        </w:r>
        <w:r w:rsidR="002542E8">
          <w:rPr>
            <w:noProof/>
            <w:webHidden/>
          </w:rPr>
          <w:t>16</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5" w:history="1">
        <w:r w:rsidR="002542E8" w:rsidRPr="0005462B">
          <w:rPr>
            <w:rStyle w:val="Hyperlink"/>
            <w:noProof/>
          </w:rPr>
          <w:t>4.1.1</w:t>
        </w:r>
        <w:r w:rsidR="002542E8">
          <w:rPr>
            <w:rFonts w:asciiTheme="minorHAnsi" w:eastAsiaTheme="minorEastAsia" w:hAnsiTheme="minorHAnsi" w:cstheme="minorBidi"/>
            <w:i w:val="0"/>
            <w:iCs w:val="0"/>
            <w:noProof/>
            <w:szCs w:val="22"/>
          </w:rPr>
          <w:tab/>
        </w:r>
        <w:r w:rsidR="002542E8" w:rsidRPr="0005462B">
          <w:rPr>
            <w:rStyle w:val="Hyperlink"/>
            <w:noProof/>
          </w:rPr>
          <w:t>Setting run-time properties</w:t>
        </w:r>
        <w:r w:rsidR="002542E8">
          <w:rPr>
            <w:noProof/>
            <w:webHidden/>
          </w:rPr>
          <w:tab/>
        </w:r>
        <w:r>
          <w:rPr>
            <w:noProof/>
            <w:webHidden/>
          </w:rPr>
          <w:fldChar w:fldCharType="begin"/>
        </w:r>
        <w:r w:rsidR="002542E8">
          <w:rPr>
            <w:noProof/>
            <w:webHidden/>
          </w:rPr>
          <w:instrText xml:space="preserve"> PAGEREF _Toc363035735 \h </w:instrText>
        </w:r>
        <w:r>
          <w:rPr>
            <w:noProof/>
            <w:webHidden/>
          </w:rPr>
        </w:r>
        <w:r>
          <w:rPr>
            <w:noProof/>
            <w:webHidden/>
          </w:rPr>
          <w:fldChar w:fldCharType="separate"/>
        </w:r>
        <w:r w:rsidR="002542E8">
          <w:rPr>
            <w:noProof/>
            <w:webHidden/>
          </w:rPr>
          <w:t>16</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6" w:history="1">
        <w:r w:rsidR="002542E8" w:rsidRPr="0005462B">
          <w:rPr>
            <w:rStyle w:val="Hyperlink"/>
            <w:noProof/>
          </w:rPr>
          <w:t>4.1.2</w:t>
        </w:r>
        <w:r w:rsidR="002542E8">
          <w:rPr>
            <w:rFonts w:asciiTheme="minorHAnsi" w:eastAsiaTheme="minorEastAsia" w:hAnsiTheme="minorHAnsi" w:cstheme="minorBidi"/>
            <w:i w:val="0"/>
            <w:iCs w:val="0"/>
            <w:noProof/>
            <w:szCs w:val="22"/>
          </w:rPr>
          <w:tab/>
        </w:r>
        <w:r w:rsidR="002542E8" w:rsidRPr="0005462B">
          <w:rPr>
            <w:rStyle w:val="Hyperlink"/>
            <w:noProof/>
          </w:rPr>
          <w:t>Setting Browser Properties</w:t>
        </w:r>
        <w:r w:rsidR="002542E8">
          <w:rPr>
            <w:noProof/>
            <w:webHidden/>
          </w:rPr>
          <w:tab/>
        </w:r>
        <w:r>
          <w:rPr>
            <w:noProof/>
            <w:webHidden/>
          </w:rPr>
          <w:fldChar w:fldCharType="begin"/>
        </w:r>
        <w:r w:rsidR="002542E8">
          <w:rPr>
            <w:noProof/>
            <w:webHidden/>
          </w:rPr>
          <w:instrText xml:space="preserve"> PAGEREF _Toc363035736 \h </w:instrText>
        </w:r>
        <w:r>
          <w:rPr>
            <w:noProof/>
            <w:webHidden/>
          </w:rPr>
        </w:r>
        <w:r>
          <w:rPr>
            <w:noProof/>
            <w:webHidden/>
          </w:rPr>
          <w:fldChar w:fldCharType="separate"/>
        </w:r>
        <w:r w:rsidR="002542E8">
          <w:rPr>
            <w:noProof/>
            <w:webHidden/>
          </w:rPr>
          <w:t>16</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7" w:history="1">
        <w:r w:rsidR="002542E8" w:rsidRPr="0005462B">
          <w:rPr>
            <w:rStyle w:val="Hyperlink"/>
            <w:noProof/>
          </w:rPr>
          <w:t>4.1.3</w:t>
        </w:r>
        <w:r w:rsidR="002542E8">
          <w:rPr>
            <w:rFonts w:asciiTheme="minorHAnsi" w:eastAsiaTheme="minorEastAsia" w:hAnsiTheme="minorHAnsi" w:cstheme="minorBidi"/>
            <w:i w:val="0"/>
            <w:iCs w:val="0"/>
            <w:noProof/>
            <w:szCs w:val="22"/>
          </w:rPr>
          <w:tab/>
        </w:r>
        <w:r w:rsidR="002542E8" w:rsidRPr="0005462B">
          <w:rPr>
            <w:rStyle w:val="Hyperlink"/>
            <w:noProof/>
          </w:rPr>
          <w:t>VM arguments</w:t>
        </w:r>
        <w:r w:rsidR="002542E8">
          <w:rPr>
            <w:noProof/>
            <w:webHidden/>
          </w:rPr>
          <w:tab/>
        </w:r>
        <w:r>
          <w:rPr>
            <w:noProof/>
            <w:webHidden/>
          </w:rPr>
          <w:fldChar w:fldCharType="begin"/>
        </w:r>
        <w:r w:rsidR="002542E8">
          <w:rPr>
            <w:noProof/>
            <w:webHidden/>
          </w:rPr>
          <w:instrText xml:space="preserve"> PAGEREF _Toc363035737 \h </w:instrText>
        </w:r>
        <w:r>
          <w:rPr>
            <w:noProof/>
            <w:webHidden/>
          </w:rPr>
        </w:r>
        <w:r>
          <w:rPr>
            <w:noProof/>
            <w:webHidden/>
          </w:rPr>
          <w:fldChar w:fldCharType="separate"/>
        </w:r>
        <w:r w:rsidR="002542E8">
          <w:rPr>
            <w:noProof/>
            <w:webHidden/>
          </w:rPr>
          <w:t>16</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8" w:history="1">
        <w:r w:rsidR="002542E8" w:rsidRPr="0005462B">
          <w:rPr>
            <w:rStyle w:val="Hyperlink"/>
            <w:noProof/>
          </w:rPr>
          <w:t>4.1.4</w:t>
        </w:r>
        <w:r w:rsidR="002542E8">
          <w:rPr>
            <w:rFonts w:asciiTheme="minorHAnsi" w:eastAsiaTheme="minorEastAsia" w:hAnsiTheme="minorHAnsi" w:cstheme="minorBidi"/>
            <w:i w:val="0"/>
            <w:iCs w:val="0"/>
            <w:noProof/>
            <w:szCs w:val="22"/>
          </w:rPr>
          <w:tab/>
        </w:r>
        <w:r w:rsidR="002542E8" w:rsidRPr="0005462B">
          <w:rPr>
            <w:rStyle w:val="Hyperlink"/>
            <w:noProof/>
          </w:rPr>
          <w:t>Setting the Web URL environment</w:t>
        </w:r>
        <w:r w:rsidR="002542E8">
          <w:rPr>
            <w:noProof/>
            <w:webHidden/>
          </w:rPr>
          <w:tab/>
        </w:r>
        <w:r>
          <w:rPr>
            <w:noProof/>
            <w:webHidden/>
          </w:rPr>
          <w:fldChar w:fldCharType="begin"/>
        </w:r>
        <w:r w:rsidR="002542E8">
          <w:rPr>
            <w:noProof/>
            <w:webHidden/>
          </w:rPr>
          <w:instrText xml:space="preserve"> PAGEREF _Toc363035738 \h </w:instrText>
        </w:r>
        <w:r>
          <w:rPr>
            <w:noProof/>
            <w:webHidden/>
          </w:rPr>
        </w:r>
        <w:r>
          <w:rPr>
            <w:noProof/>
            <w:webHidden/>
          </w:rPr>
          <w:fldChar w:fldCharType="separate"/>
        </w:r>
        <w:r w:rsidR="002542E8">
          <w:rPr>
            <w:noProof/>
            <w:webHidden/>
          </w:rPr>
          <w:t>17</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39" w:history="1">
        <w:r w:rsidR="002542E8" w:rsidRPr="0005462B">
          <w:rPr>
            <w:rStyle w:val="Hyperlink"/>
            <w:noProof/>
          </w:rPr>
          <w:t>4.1.5</w:t>
        </w:r>
        <w:r w:rsidR="002542E8">
          <w:rPr>
            <w:rFonts w:asciiTheme="minorHAnsi" w:eastAsiaTheme="minorEastAsia" w:hAnsiTheme="minorHAnsi" w:cstheme="minorBidi"/>
            <w:i w:val="0"/>
            <w:iCs w:val="0"/>
            <w:noProof/>
            <w:szCs w:val="22"/>
          </w:rPr>
          <w:tab/>
        </w:r>
        <w:r w:rsidR="002542E8" w:rsidRPr="0005462B">
          <w:rPr>
            <w:rStyle w:val="Hyperlink"/>
            <w:noProof/>
          </w:rPr>
          <w:t>Exit program on a flow execution Error</w:t>
        </w:r>
        <w:r w:rsidR="002542E8">
          <w:rPr>
            <w:noProof/>
            <w:webHidden/>
          </w:rPr>
          <w:tab/>
        </w:r>
        <w:r>
          <w:rPr>
            <w:noProof/>
            <w:webHidden/>
          </w:rPr>
          <w:fldChar w:fldCharType="begin"/>
        </w:r>
        <w:r w:rsidR="002542E8">
          <w:rPr>
            <w:noProof/>
            <w:webHidden/>
          </w:rPr>
          <w:instrText xml:space="preserve"> PAGEREF _Toc363035739 \h </w:instrText>
        </w:r>
        <w:r>
          <w:rPr>
            <w:noProof/>
            <w:webHidden/>
          </w:rPr>
        </w:r>
        <w:r>
          <w:rPr>
            <w:noProof/>
            <w:webHidden/>
          </w:rPr>
          <w:fldChar w:fldCharType="separate"/>
        </w:r>
        <w:r w:rsidR="002542E8">
          <w:rPr>
            <w:noProof/>
            <w:webHidden/>
          </w:rPr>
          <w:t>17</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40" w:history="1">
        <w:r w:rsidR="002542E8" w:rsidRPr="0005462B">
          <w:rPr>
            <w:rStyle w:val="Hyperlink"/>
            <w:noProof/>
          </w:rPr>
          <w:t>4.1.6</w:t>
        </w:r>
        <w:r w:rsidR="002542E8">
          <w:rPr>
            <w:rFonts w:asciiTheme="minorHAnsi" w:eastAsiaTheme="minorEastAsia" w:hAnsiTheme="minorHAnsi" w:cstheme="minorBidi"/>
            <w:i w:val="0"/>
            <w:iCs w:val="0"/>
            <w:noProof/>
            <w:szCs w:val="22"/>
          </w:rPr>
          <w:tab/>
        </w:r>
        <w:r w:rsidR="002542E8" w:rsidRPr="0005462B">
          <w:rPr>
            <w:rStyle w:val="Hyperlink"/>
            <w:noProof/>
          </w:rPr>
          <w:t>Run to and from a certain transition</w:t>
        </w:r>
        <w:r w:rsidR="002542E8">
          <w:rPr>
            <w:noProof/>
            <w:webHidden/>
          </w:rPr>
          <w:tab/>
        </w:r>
        <w:r>
          <w:rPr>
            <w:noProof/>
            <w:webHidden/>
          </w:rPr>
          <w:fldChar w:fldCharType="begin"/>
        </w:r>
        <w:r w:rsidR="002542E8">
          <w:rPr>
            <w:noProof/>
            <w:webHidden/>
          </w:rPr>
          <w:instrText xml:space="preserve"> PAGEREF _Toc363035740 \h </w:instrText>
        </w:r>
        <w:r>
          <w:rPr>
            <w:noProof/>
            <w:webHidden/>
          </w:rPr>
        </w:r>
        <w:r>
          <w:rPr>
            <w:noProof/>
            <w:webHidden/>
          </w:rPr>
          <w:fldChar w:fldCharType="separate"/>
        </w:r>
        <w:r w:rsidR="002542E8">
          <w:rPr>
            <w:noProof/>
            <w:webHidden/>
          </w:rPr>
          <w:t>17</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41" w:history="1">
        <w:r w:rsidR="002542E8" w:rsidRPr="0005462B">
          <w:rPr>
            <w:rStyle w:val="Hyperlink"/>
            <w:noProof/>
          </w:rPr>
          <w:t>4.1.7</w:t>
        </w:r>
        <w:r w:rsidR="002542E8">
          <w:rPr>
            <w:rFonts w:asciiTheme="minorHAnsi" w:eastAsiaTheme="minorEastAsia" w:hAnsiTheme="minorHAnsi" w:cstheme="minorBidi"/>
            <w:i w:val="0"/>
            <w:iCs w:val="0"/>
            <w:noProof/>
            <w:szCs w:val="22"/>
          </w:rPr>
          <w:tab/>
        </w:r>
        <w:r w:rsidR="002542E8" w:rsidRPr="0005462B">
          <w:rPr>
            <w:rStyle w:val="Hyperlink"/>
            <w:noProof/>
          </w:rPr>
          <w:t>Run a range of test cases</w:t>
        </w:r>
        <w:r w:rsidR="002542E8">
          <w:rPr>
            <w:noProof/>
            <w:webHidden/>
          </w:rPr>
          <w:tab/>
        </w:r>
        <w:r>
          <w:rPr>
            <w:noProof/>
            <w:webHidden/>
          </w:rPr>
          <w:fldChar w:fldCharType="begin"/>
        </w:r>
        <w:r w:rsidR="002542E8">
          <w:rPr>
            <w:noProof/>
            <w:webHidden/>
          </w:rPr>
          <w:instrText xml:space="preserve"> PAGEREF _Toc363035741 \h </w:instrText>
        </w:r>
        <w:r>
          <w:rPr>
            <w:noProof/>
            <w:webHidden/>
          </w:rPr>
        </w:r>
        <w:r>
          <w:rPr>
            <w:noProof/>
            <w:webHidden/>
          </w:rPr>
          <w:fldChar w:fldCharType="separate"/>
        </w:r>
        <w:r w:rsidR="002542E8">
          <w:rPr>
            <w:noProof/>
            <w:webHidden/>
          </w:rPr>
          <w:t>17</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42" w:history="1">
        <w:r w:rsidR="002542E8" w:rsidRPr="0005462B">
          <w:rPr>
            <w:rStyle w:val="Hyperlink"/>
            <w:noProof/>
          </w:rPr>
          <w:t>4.1.8</w:t>
        </w:r>
        <w:r w:rsidR="002542E8">
          <w:rPr>
            <w:rFonts w:asciiTheme="minorHAnsi" w:eastAsiaTheme="minorEastAsia" w:hAnsiTheme="minorHAnsi" w:cstheme="minorBidi"/>
            <w:i w:val="0"/>
            <w:iCs w:val="0"/>
            <w:noProof/>
            <w:szCs w:val="22"/>
          </w:rPr>
          <w:tab/>
        </w:r>
        <w:r w:rsidR="002542E8" w:rsidRPr="0005462B">
          <w:rPr>
            <w:rStyle w:val="Hyperlink"/>
            <w:noProof/>
          </w:rPr>
          <w:t>Example Execution</w:t>
        </w:r>
        <w:r w:rsidR="002542E8">
          <w:rPr>
            <w:noProof/>
            <w:webHidden/>
          </w:rPr>
          <w:tab/>
        </w:r>
        <w:r>
          <w:rPr>
            <w:noProof/>
            <w:webHidden/>
          </w:rPr>
          <w:fldChar w:fldCharType="begin"/>
        </w:r>
        <w:r w:rsidR="002542E8">
          <w:rPr>
            <w:noProof/>
            <w:webHidden/>
          </w:rPr>
          <w:instrText xml:space="preserve"> PAGEREF _Toc363035742 \h </w:instrText>
        </w:r>
        <w:r>
          <w:rPr>
            <w:noProof/>
            <w:webHidden/>
          </w:rPr>
        </w:r>
        <w:r>
          <w:rPr>
            <w:noProof/>
            <w:webHidden/>
          </w:rPr>
          <w:fldChar w:fldCharType="separate"/>
        </w:r>
        <w:r w:rsidR="002542E8">
          <w:rPr>
            <w:noProof/>
            <w:webHidden/>
          </w:rPr>
          <w:t>18</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43" w:history="1">
        <w:r w:rsidR="002542E8" w:rsidRPr="0005462B">
          <w:rPr>
            <w:rStyle w:val="Hyperlink"/>
            <w:noProof/>
          </w:rPr>
          <w:t>4.1.9</w:t>
        </w:r>
        <w:r w:rsidR="002542E8">
          <w:rPr>
            <w:rFonts w:asciiTheme="minorHAnsi" w:eastAsiaTheme="minorEastAsia" w:hAnsiTheme="minorHAnsi" w:cstheme="minorBidi"/>
            <w:i w:val="0"/>
            <w:iCs w:val="0"/>
            <w:noProof/>
            <w:szCs w:val="22"/>
          </w:rPr>
          <w:tab/>
        </w:r>
        <w:r w:rsidR="002542E8" w:rsidRPr="0005462B">
          <w:rPr>
            <w:rStyle w:val="Hyperlink"/>
            <w:noProof/>
          </w:rPr>
          <w:t>Running flows</w:t>
        </w:r>
        <w:r w:rsidR="002542E8">
          <w:rPr>
            <w:noProof/>
            <w:webHidden/>
          </w:rPr>
          <w:tab/>
        </w:r>
        <w:r>
          <w:rPr>
            <w:noProof/>
            <w:webHidden/>
          </w:rPr>
          <w:fldChar w:fldCharType="begin"/>
        </w:r>
        <w:r w:rsidR="002542E8">
          <w:rPr>
            <w:noProof/>
            <w:webHidden/>
          </w:rPr>
          <w:instrText xml:space="preserve"> PAGEREF _Toc363035743 \h </w:instrText>
        </w:r>
        <w:r>
          <w:rPr>
            <w:noProof/>
            <w:webHidden/>
          </w:rPr>
        </w:r>
        <w:r>
          <w:rPr>
            <w:noProof/>
            <w:webHidden/>
          </w:rPr>
          <w:fldChar w:fldCharType="separate"/>
        </w:r>
        <w:r w:rsidR="002542E8">
          <w:rPr>
            <w:noProof/>
            <w:webHidden/>
          </w:rPr>
          <w:t>18</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44" w:history="1">
        <w:r w:rsidR="002542E8" w:rsidRPr="0005462B">
          <w:rPr>
            <w:rStyle w:val="Hyperlink"/>
            <w:noProof/>
          </w:rPr>
          <w:t>4.1.10</w:t>
        </w:r>
        <w:r w:rsidR="002542E8">
          <w:rPr>
            <w:rFonts w:asciiTheme="minorHAnsi" w:eastAsiaTheme="minorEastAsia" w:hAnsiTheme="minorHAnsi" w:cstheme="minorBidi"/>
            <w:i w:val="0"/>
            <w:iCs w:val="0"/>
            <w:noProof/>
            <w:szCs w:val="22"/>
          </w:rPr>
          <w:tab/>
        </w:r>
        <w:r w:rsidR="002542E8" w:rsidRPr="0005462B">
          <w:rPr>
            <w:rStyle w:val="Hyperlink"/>
            <w:noProof/>
          </w:rPr>
          <w:t>Examining execution results</w:t>
        </w:r>
        <w:r w:rsidR="002542E8">
          <w:rPr>
            <w:noProof/>
            <w:webHidden/>
          </w:rPr>
          <w:tab/>
        </w:r>
        <w:r>
          <w:rPr>
            <w:noProof/>
            <w:webHidden/>
          </w:rPr>
          <w:fldChar w:fldCharType="begin"/>
        </w:r>
        <w:r w:rsidR="002542E8">
          <w:rPr>
            <w:noProof/>
            <w:webHidden/>
          </w:rPr>
          <w:instrText xml:space="preserve"> PAGEREF _Toc363035744 \h </w:instrText>
        </w:r>
        <w:r>
          <w:rPr>
            <w:noProof/>
            <w:webHidden/>
          </w:rPr>
        </w:r>
        <w:r>
          <w:rPr>
            <w:noProof/>
            <w:webHidden/>
          </w:rPr>
          <w:fldChar w:fldCharType="separate"/>
        </w:r>
        <w:r w:rsidR="002542E8">
          <w:rPr>
            <w:noProof/>
            <w:webHidden/>
          </w:rPr>
          <w:t>18</w:t>
        </w:r>
        <w:r>
          <w:rPr>
            <w:noProof/>
            <w:webHidden/>
          </w:rPr>
          <w:fldChar w:fldCharType="end"/>
        </w:r>
      </w:hyperlink>
    </w:p>
    <w:p w:rsidR="002542E8" w:rsidRDefault="00CC5060">
      <w:pPr>
        <w:pStyle w:val="TOC1"/>
        <w:tabs>
          <w:tab w:val="left" w:pos="400"/>
          <w:tab w:val="right" w:leader="dot" w:pos="9350"/>
        </w:tabs>
        <w:rPr>
          <w:rFonts w:asciiTheme="minorHAnsi" w:eastAsiaTheme="minorEastAsia" w:hAnsiTheme="minorHAnsi" w:cstheme="minorBidi"/>
          <w:b w:val="0"/>
          <w:bCs w:val="0"/>
          <w:caps w:val="0"/>
          <w:noProof/>
          <w:szCs w:val="22"/>
        </w:rPr>
      </w:pPr>
      <w:hyperlink w:anchor="_Toc363035745" w:history="1">
        <w:r w:rsidR="002542E8" w:rsidRPr="0005462B">
          <w:rPr>
            <w:rStyle w:val="Hyperlink"/>
            <w:noProof/>
          </w:rPr>
          <w:t>5</w:t>
        </w:r>
        <w:r w:rsidR="002542E8">
          <w:rPr>
            <w:rFonts w:asciiTheme="minorHAnsi" w:eastAsiaTheme="minorEastAsia" w:hAnsiTheme="minorHAnsi" w:cstheme="minorBidi"/>
            <w:b w:val="0"/>
            <w:bCs w:val="0"/>
            <w:caps w:val="0"/>
            <w:noProof/>
            <w:szCs w:val="22"/>
          </w:rPr>
          <w:tab/>
        </w:r>
        <w:r w:rsidR="002542E8" w:rsidRPr="0005462B">
          <w:rPr>
            <w:rStyle w:val="Hyperlink"/>
            <w:noProof/>
          </w:rPr>
          <w:t>Using Results Aggregator</w:t>
        </w:r>
        <w:r w:rsidR="002542E8">
          <w:rPr>
            <w:noProof/>
            <w:webHidden/>
          </w:rPr>
          <w:tab/>
        </w:r>
        <w:r>
          <w:rPr>
            <w:noProof/>
            <w:webHidden/>
          </w:rPr>
          <w:fldChar w:fldCharType="begin"/>
        </w:r>
        <w:r w:rsidR="002542E8">
          <w:rPr>
            <w:noProof/>
            <w:webHidden/>
          </w:rPr>
          <w:instrText xml:space="preserve"> PAGEREF _Toc363035745 \h </w:instrText>
        </w:r>
        <w:r>
          <w:rPr>
            <w:noProof/>
            <w:webHidden/>
          </w:rPr>
        </w:r>
        <w:r>
          <w:rPr>
            <w:noProof/>
            <w:webHidden/>
          </w:rPr>
          <w:fldChar w:fldCharType="separate"/>
        </w:r>
        <w:r w:rsidR="002542E8">
          <w:rPr>
            <w:noProof/>
            <w:webHidden/>
          </w:rPr>
          <w:t>19</w:t>
        </w:r>
        <w:r>
          <w:rPr>
            <w:noProof/>
            <w:webHidden/>
          </w:rPr>
          <w:fldChar w:fldCharType="end"/>
        </w:r>
      </w:hyperlink>
    </w:p>
    <w:p w:rsidR="002542E8" w:rsidRDefault="00CC5060">
      <w:pPr>
        <w:pStyle w:val="TOC3"/>
        <w:tabs>
          <w:tab w:val="left" w:pos="1200"/>
          <w:tab w:val="right" w:leader="dot" w:pos="9350"/>
        </w:tabs>
        <w:rPr>
          <w:rFonts w:asciiTheme="minorHAnsi" w:eastAsiaTheme="minorEastAsia" w:hAnsiTheme="minorHAnsi" w:cstheme="minorBidi"/>
          <w:i w:val="0"/>
          <w:iCs w:val="0"/>
          <w:noProof/>
          <w:szCs w:val="22"/>
        </w:rPr>
      </w:pPr>
      <w:hyperlink w:anchor="_Toc363035746" w:history="1">
        <w:r w:rsidR="002542E8" w:rsidRPr="0005462B">
          <w:rPr>
            <w:rStyle w:val="Hyperlink"/>
            <w:noProof/>
          </w:rPr>
          <w:t>5.1.1</w:t>
        </w:r>
        <w:r w:rsidR="002542E8">
          <w:rPr>
            <w:rFonts w:asciiTheme="minorHAnsi" w:eastAsiaTheme="minorEastAsia" w:hAnsiTheme="minorHAnsi" w:cstheme="minorBidi"/>
            <w:i w:val="0"/>
            <w:iCs w:val="0"/>
            <w:noProof/>
            <w:szCs w:val="22"/>
          </w:rPr>
          <w:tab/>
        </w:r>
        <w:r w:rsidR="002542E8" w:rsidRPr="0005462B">
          <w:rPr>
            <w:rStyle w:val="Hyperlink"/>
            <w:noProof/>
          </w:rPr>
          <w:t>Setting up the program</w:t>
        </w:r>
        <w:r w:rsidR="002542E8">
          <w:rPr>
            <w:noProof/>
            <w:webHidden/>
          </w:rPr>
          <w:tab/>
        </w:r>
        <w:r>
          <w:rPr>
            <w:noProof/>
            <w:webHidden/>
          </w:rPr>
          <w:fldChar w:fldCharType="begin"/>
        </w:r>
        <w:r w:rsidR="002542E8">
          <w:rPr>
            <w:noProof/>
            <w:webHidden/>
          </w:rPr>
          <w:instrText xml:space="preserve"> PAGEREF _Toc363035746 \h </w:instrText>
        </w:r>
        <w:r>
          <w:rPr>
            <w:noProof/>
            <w:webHidden/>
          </w:rPr>
        </w:r>
        <w:r>
          <w:rPr>
            <w:noProof/>
            <w:webHidden/>
          </w:rPr>
          <w:fldChar w:fldCharType="separate"/>
        </w:r>
        <w:r w:rsidR="002542E8">
          <w:rPr>
            <w:noProof/>
            <w:webHidden/>
          </w:rPr>
          <w:t>19</w:t>
        </w:r>
        <w:r>
          <w:rPr>
            <w:noProof/>
            <w:webHidden/>
          </w:rPr>
          <w:fldChar w:fldCharType="end"/>
        </w:r>
      </w:hyperlink>
    </w:p>
    <w:p w:rsidR="00E94608" w:rsidRDefault="00CC5060" w:rsidP="003B3A88">
      <w:pPr>
        <w:pStyle w:val="TOC3"/>
        <w:tabs>
          <w:tab w:val="left" w:pos="1200"/>
          <w:tab w:val="right" w:leader="dot" w:pos="9350"/>
        </w:tabs>
      </w:pPr>
      <w:r>
        <w:fldChar w:fldCharType="end"/>
      </w:r>
    </w:p>
    <w:p w:rsidR="00D764E8" w:rsidRDefault="00D764E8" w:rsidP="00D764E8">
      <w:pPr>
        <w:pStyle w:val="Heading1"/>
        <w:numPr>
          <w:ilvl w:val="0"/>
          <w:numId w:val="20"/>
        </w:numPr>
      </w:pPr>
      <w:bookmarkStart w:id="8" w:name="_Toc348083545"/>
      <w:bookmarkStart w:id="9" w:name="_Toc363035711"/>
      <w:r>
        <w:lastRenderedPageBreak/>
        <w:t>Executive Summary</w:t>
      </w:r>
      <w:bookmarkEnd w:id="8"/>
      <w:bookmarkEnd w:id="9"/>
    </w:p>
    <w:p w:rsidR="00D764E8" w:rsidRDefault="00D764E8" w:rsidP="00D764E8">
      <w:r>
        <w:t>Site Regression Testing Tool is designed to enable Analysts and Testers develop, maintain and execute regression tests of arbitrary websites. With very few exceptions, data required to model the tests is externalized, as Excel, Json, XML or property files. This user guide has two parts: high-level logical model and concrete set of tasks involved in using the tool. The tool, and consequently the user’s guide, is intended for Testers and Business Analysts. There are only couple Developer tasks, which we will point out.</w:t>
      </w:r>
    </w:p>
    <w:p w:rsidR="00D764E8" w:rsidRDefault="00D764E8" w:rsidP="00D764E8">
      <w:pPr>
        <w:pStyle w:val="Heading1"/>
        <w:numPr>
          <w:ilvl w:val="0"/>
          <w:numId w:val="20"/>
        </w:numPr>
      </w:pPr>
      <w:bookmarkStart w:id="10" w:name="_Toc348083546"/>
      <w:bookmarkStart w:id="11" w:name="_Toc363035712"/>
      <w:r>
        <w:lastRenderedPageBreak/>
        <w:t>Logical Model</w:t>
      </w:r>
      <w:bookmarkEnd w:id="10"/>
      <w:bookmarkEnd w:id="11"/>
    </w:p>
    <w:p w:rsidR="00D764E8" w:rsidRDefault="00D764E8" w:rsidP="00D764E8">
      <w:r>
        <w:t xml:space="preserve">The tool supports two modes of usage: development and run-time. During development, Testers, with assistance from Business Analysts and Developers, develop and maintain externalized artifacts, representing their tests. These artifacts are described below. There will be an example of how to create and use these artifacts in the second part of the document. At run-time, testers execute set of data flows and examine generated results. </w:t>
      </w:r>
    </w:p>
    <w:p w:rsidR="00D764E8" w:rsidRDefault="00D764E8" w:rsidP="00D764E8">
      <w:pPr>
        <w:pStyle w:val="Heading2"/>
        <w:numPr>
          <w:ilvl w:val="1"/>
          <w:numId w:val="20"/>
        </w:numPr>
        <w:ind w:left="360" w:hanging="360"/>
      </w:pPr>
      <w:bookmarkStart w:id="12" w:name="_Toc348083547"/>
      <w:bookmarkStart w:id="13" w:name="_Toc363035713"/>
      <w:r w:rsidRPr="00884740">
        <w:t>SiteSpec</w:t>
      </w:r>
      <w:bookmarkEnd w:id="12"/>
      <w:bookmarkEnd w:id="13"/>
    </w:p>
    <w:p w:rsidR="00D764E8" w:rsidRDefault="00D764E8" w:rsidP="00D764E8">
      <w:r>
        <w:t xml:space="preserve">XML-based ‘map’ of the website being tested, which includes all the </w:t>
      </w:r>
      <w:r w:rsidRPr="00884740">
        <w:rPr>
          <w:b/>
        </w:rPr>
        <w:t>elements</w:t>
      </w:r>
      <w:r>
        <w:t xml:space="preserve"> of the site, arranged in a hierarchy: site-&gt;page-&gt;section-&gt;element. Elements refer to text fields, buttons, drop-downs, etc. Each element has a unique name, which can be used to refer to it and to associate a data element with it.</w:t>
      </w:r>
    </w:p>
    <w:p w:rsidR="00D764E8" w:rsidRDefault="00D764E8" w:rsidP="00D764E8">
      <w:pPr>
        <w:pStyle w:val="Heading2"/>
        <w:numPr>
          <w:ilvl w:val="1"/>
          <w:numId w:val="20"/>
        </w:numPr>
        <w:ind w:left="360" w:hanging="360"/>
      </w:pPr>
      <w:bookmarkStart w:id="14" w:name="_Toc348083548"/>
      <w:bookmarkStart w:id="15" w:name="_Toc363035714"/>
      <w:r w:rsidRPr="00884740">
        <w:t>Test Data Suites</w:t>
      </w:r>
      <w:bookmarkEnd w:id="14"/>
      <w:bookmarkEnd w:id="15"/>
    </w:p>
    <w:p w:rsidR="00D764E8" w:rsidRDefault="00D764E8" w:rsidP="00D764E8">
      <w:r>
        <w:t xml:space="preserve">A </w:t>
      </w:r>
      <w:r w:rsidRPr="00884740">
        <w:rPr>
          <w:b/>
        </w:rPr>
        <w:t>test-data</w:t>
      </w:r>
      <w:r>
        <w:t xml:space="preserve"> is a simply a set of property-value pairs, where properties are </w:t>
      </w:r>
      <w:proofErr w:type="spellStart"/>
      <w:r>
        <w:t>siteSpec</w:t>
      </w:r>
      <w:proofErr w:type="spellEnd"/>
      <w:r>
        <w:t xml:space="preserve"> element names. In addition, each test-data has a unique id. For example, &lt;id: “</w:t>
      </w:r>
      <w:proofErr w:type="spellStart"/>
      <w:r>
        <w:t>userCredentials</w:t>
      </w:r>
      <w:proofErr w:type="spellEnd"/>
      <w:r>
        <w:t xml:space="preserve"> -1”, </w:t>
      </w:r>
      <w:proofErr w:type="spellStart"/>
      <w:r>
        <w:t>userName</w:t>
      </w:r>
      <w:proofErr w:type="spellEnd"/>
      <w:r>
        <w:t>: “</w:t>
      </w:r>
      <w:proofErr w:type="spellStart"/>
      <w:r>
        <w:t>igor</w:t>
      </w:r>
      <w:proofErr w:type="spellEnd"/>
      <w:r>
        <w:t xml:space="preserve">”, </w:t>
      </w:r>
      <w:proofErr w:type="spellStart"/>
      <w:r>
        <w:t>userLogin</w:t>
      </w:r>
      <w:proofErr w:type="spellEnd"/>
      <w:r>
        <w:t>: “</w:t>
      </w:r>
      <w:proofErr w:type="spellStart"/>
      <w:r>
        <w:t>oeigor</w:t>
      </w:r>
      <w:proofErr w:type="spellEnd"/>
      <w:r>
        <w:t xml:space="preserve">”&gt;. Typically, quality regression tests require multiple ‘instances’ of test-data, to support different conditions. For example, &lt;id: “userCredentials-2”, </w:t>
      </w:r>
      <w:proofErr w:type="spellStart"/>
      <w:r>
        <w:t>userName</w:t>
      </w:r>
      <w:proofErr w:type="spellEnd"/>
      <w:r>
        <w:t>: “</w:t>
      </w:r>
      <w:proofErr w:type="spellStart"/>
      <w:r>
        <w:t>kiran</w:t>
      </w:r>
      <w:proofErr w:type="spellEnd"/>
      <w:r>
        <w:t xml:space="preserve">”, </w:t>
      </w:r>
      <w:proofErr w:type="spellStart"/>
      <w:r>
        <w:t>userLogin</w:t>
      </w:r>
      <w:proofErr w:type="spellEnd"/>
      <w:r>
        <w:t>: “</w:t>
      </w:r>
      <w:proofErr w:type="spellStart"/>
      <w:r>
        <w:t>oekiran</w:t>
      </w:r>
      <w:proofErr w:type="spellEnd"/>
      <w:r>
        <w:t xml:space="preserve">”&gt; would be required to support tests for a different users. In addition to primitive elements, test-data can be compound, or refer to other test-data instances, via their ids. For example, a test data can refer to </w:t>
      </w:r>
      <w:proofErr w:type="spellStart"/>
      <w:r>
        <w:t>oeigor</w:t>
      </w:r>
      <w:proofErr w:type="spellEnd"/>
      <w:r>
        <w:t xml:space="preserve"> via &lt;</w:t>
      </w:r>
      <w:proofErr w:type="spellStart"/>
      <w:r>
        <w:t>userCredentials</w:t>
      </w:r>
      <w:proofErr w:type="spellEnd"/>
      <w:r>
        <w:t>: userCredentials-1”.</w:t>
      </w:r>
    </w:p>
    <w:p w:rsidR="00D764E8" w:rsidRDefault="00D764E8" w:rsidP="00D764E8">
      <w:r>
        <w:t xml:space="preserve">A </w:t>
      </w:r>
      <w:r w:rsidRPr="008672ED">
        <w:rPr>
          <w:b/>
        </w:rPr>
        <w:t>test-data-suite</w:t>
      </w:r>
      <w:r>
        <w:t xml:space="preserve"> is a collection of test-data, which share their properties. A test data suite also has a unique id and a set of test-data. By convention, test data ids within a suite have the syntax: &lt;testSuiteId-1&gt;, &lt;testSuiteId-2&gt;, etc. So the two test-data instances above could belong to the suite “</w:t>
      </w:r>
      <w:proofErr w:type="spellStart"/>
      <w:r>
        <w:t>userCredentials</w:t>
      </w:r>
      <w:proofErr w:type="spellEnd"/>
      <w:r>
        <w:t>”.</w:t>
      </w:r>
    </w:p>
    <w:p w:rsidR="00D764E8" w:rsidRDefault="00D764E8" w:rsidP="00D764E8">
      <w:pPr>
        <w:pStyle w:val="Heading2"/>
        <w:numPr>
          <w:ilvl w:val="1"/>
          <w:numId w:val="20"/>
        </w:numPr>
        <w:ind w:left="360" w:hanging="360"/>
      </w:pPr>
      <w:bookmarkStart w:id="16" w:name="_Toc348083549"/>
      <w:bookmarkStart w:id="17" w:name="_Toc363035715"/>
      <w:r>
        <w:t>Test Data Flows</w:t>
      </w:r>
      <w:bookmarkEnd w:id="16"/>
      <w:bookmarkEnd w:id="17"/>
    </w:p>
    <w:p w:rsidR="00D764E8" w:rsidRDefault="00D764E8" w:rsidP="00D764E8">
      <w:r>
        <w:t xml:space="preserve">A test data flow is a sequence of steps (or </w:t>
      </w:r>
      <w:r w:rsidRPr="00452C41">
        <w:rPr>
          <w:b/>
        </w:rPr>
        <w:t>transitions</w:t>
      </w:r>
      <w:r>
        <w:t xml:space="preserve">), navigating through a website, using test data. Each </w:t>
      </w:r>
      <w:r w:rsidRPr="00452C41">
        <w:t>transition</w:t>
      </w:r>
      <w:r>
        <w:t xml:space="preserve"> has </w:t>
      </w:r>
      <w:r w:rsidRPr="00452C41">
        <w:rPr>
          <w:b/>
        </w:rPr>
        <w:t>transition-id, transition action</w:t>
      </w:r>
      <w:r>
        <w:rPr>
          <w:b/>
        </w:rPr>
        <w:t>,</w:t>
      </w:r>
      <w:r w:rsidRPr="00452C41">
        <w:rPr>
          <w:b/>
        </w:rPr>
        <w:t xml:space="preserve"> input data, destination page, and expected data</w:t>
      </w:r>
      <w:r>
        <w:t>. Some transition actions are ‘out-of-the-box’, based on the standard set of Selenium</w:t>
      </w:r>
      <w:r>
        <w:rPr>
          <w:rStyle w:val="FootnoteReference"/>
        </w:rPr>
        <w:footnoteReference w:id="1"/>
      </w:r>
      <w:r>
        <w:t xml:space="preserve"> APIs (</w:t>
      </w:r>
      <w:proofErr w:type="spellStart"/>
      <w:r>
        <w:t>MoveToElement</w:t>
      </w:r>
      <w:proofErr w:type="spellEnd"/>
      <w:r>
        <w:t>, Fill Data, Select an Element, Push a Button, etc). Transition actions can only be custom-built (see below).</w:t>
      </w:r>
    </w:p>
    <w:p w:rsidR="00D764E8" w:rsidRDefault="00D764E8" w:rsidP="00D764E8">
      <w:pPr>
        <w:pStyle w:val="Heading2"/>
        <w:numPr>
          <w:ilvl w:val="1"/>
          <w:numId w:val="20"/>
        </w:numPr>
        <w:ind w:left="360" w:hanging="360"/>
      </w:pPr>
      <w:bookmarkStart w:id="18" w:name="_Toc348083550"/>
      <w:r>
        <w:lastRenderedPageBreak/>
        <w:t xml:space="preserve"> </w:t>
      </w:r>
      <w:bookmarkStart w:id="19" w:name="_Toc363035716"/>
      <w:r>
        <w:t>(Custom) Action Library</w:t>
      </w:r>
      <w:bookmarkEnd w:id="18"/>
      <w:bookmarkEnd w:id="19"/>
    </w:p>
    <w:p w:rsidR="00D764E8" w:rsidRDefault="00D764E8" w:rsidP="00D764E8">
      <w:r>
        <w:t xml:space="preserve">Each transition of test data flow includes an action which defines type of the transition. In addition to out-of-the-box set, test applications (or group of applications) can provide their own custom actions. For example, </w:t>
      </w:r>
      <w:r w:rsidRPr="005A7E6E">
        <w:rPr>
          <w:i/>
        </w:rPr>
        <w:t>Logout</w:t>
      </w:r>
      <w:r>
        <w:t xml:space="preserve"> action would look for a logout button and select it. Custom actions are Java classes, which subclass </w:t>
      </w:r>
      <w:proofErr w:type="spellStart"/>
      <w:r w:rsidRPr="005A7E6E">
        <w:rPr>
          <w:rFonts w:ascii="Consolas" w:hAnsi="Consolas" w:cs="Consolas"/>
          <w:i/>
          <w:color w:val="000000"/>
          <w:sz w:val="20"/>
          <w:highlight w:val="lightGray"/>
        </w:rPr>
        <w:t>UserDefinedTestDataAction</w:t>
      </w:r>
      <w:proofErr w:type="spellEnd"/>
      <w:r w:rsidR="00D1715D">
        <w:rPr>
          <w:rFonts w:ascii="Consolas" w:hAnsi="Consolas" w:cs="Consolas"/>
          <w:color w:val="000000"/>
          <w:sz w:val="20"/>
        </w:rPr>
        <w:t xml:space="preserve"> </w:t>
      </w:r>
      <w:r w:rsidR="00D1715D" w:rsidRPr="00D1715D">
        <w:t xml:space="preserve">and implement </w:t>
      </w:r>
      <w:proofErr w:type="spellStart"/>
      <w:r w:rsidR="00D1715D" w:rsidRPr="005A7E6E">
        <w:rPr>
          <w:rFonts w:ascii="Consolas" w:hAnsi="Consolas" w:cs="Consolas"/>
          <w:i/>
          <w:color w:val="000000"/>
          <w:sz w:val="20"/>
          <w:highlight w:val="lightGray"/>
        </w:rPr>
        <w:t>TransitionTestDataAction</w:t>
      </w:r>
      <w:proofErr w:type="spellEnd"/>
      <w:r w:rsidR="00D1715D" w:rsidRPr="00D1715D">
        <w:t xml:space="preserve"> interface</w:t>
      </w:r>
      <w:r>
        <w:t xml:space="preserve">.  </w:t>
      </w:r>
    </w:p>
    <w:p w:rsidR="00D764E8" w:rsidRDefault="00D764E8" w:rsidP="00D764E8">
      <w:r>
        <w:t>Custom actions are created by developers, per specification of a Business Analyst.</w:t>
      </w:r>
    </w:p>
    <w:p w:rsidR="00D764E8" w:rsidRDefault="00D764E8" w:rsidP="00D764E8">
      <w:pPr>
        <w:pStyle w:val="Heading2"/>
        <w:numPr>
          <w:ilvl w:val="1"/>
          <w:numId w:val="20"/>
        </w:numPr>
        <w:ind w:left="360" w:hanging="360"/>
      </w:pPr>
      <w:bookmarkStart w:id="20" w:name="_Toc348083551"/>
      <w:bookmarkStart w:id="21" w:name="_Toc363035717"/>
      <w:r>
        <w:t>Data and Flow templates</w:t>
      </w:r>
      <w:bookmarkEnd w:id="20"/>
      <w:bookmarkEnd w:id="21"/>
    </w:p>
    <w:p w:rsidR="00D764E8" w:rsidRDefault="00D764E8" w:rsidP="00D764E8">
      <w:r>
        <w:t xml:space="preserve">Both data suites and flows are defined using Excel. In order to simplify development, corresponding templates are generated from SiteSpec. Templates contain meta-data, extracted from the SiteSpec (page and element names) as well as custom actions, found on the </w:t>
      </w:r>
      <w:proofErr w:type="spellStart"/>
      <w:r>
        <w:t>libpath</w:t>
      </w:r>
      <w:proofErr w:type="spellEnd"/>
      <w:r>
        <w:t>. Templates are typically generated once, to bootstrap a project.</w:t>
      </w:r>
    </w:p>
    <w:p w:rsidR="00D764E8" w:rsidRDefault="00D764E8" w:rsidP="00D764E8">
      <w:pPr>
        <w:pStyle w:val="Heading2"/>
        <w:numPr>
          <w:ilvl w:val="1"/>
          <w:numId w:val="20"/>
        </w:numPr>
        <w:ind w:left="360" w:hanging="360"/>
      </w:pPr>
      <w:bookmarkStart w:id="22" w:name="_Toc348083552"/>
      <w:bookmarkStart w:id="23" w:name="_Toc363035718"/>
      <w:r>
        <w:t>Diagram</w:t>
      </w:r>
      <w:bookmarkEnd w:id="22"/>
      <w:bookmarkEnd w:id="23"/>
    </w:p>
    <w:p w:rsidR="00D764E8" w:rsidRDefault="00D764E8" w:rsidP="00D764E8">
      <w:r>
        <w:t>The diagram below shows the relationship among model artifacts, in development and run-time modes. On the left there are user-actions, exposed to both testers, via commands, and to developers, via Java APIs:</w:t>
      </w:r>
    </w:p>
    <w:p w:rsidR="00D764E8" w:rsidRDefault="00D764E8" w:rsidP="00F66274">
      <w:pPr>
        <w:numPr>
          <w:ilvl w:val="0"/>
          <w:numId w:val="31"/>
        </w:numPr>
      </w:pPr>
      <w:proofErr w:type="spellStart"/>
      <w:r>
        <w:t>generateDataTemplate</w:t>
      </w:r>
      <w:proofErr w:type="spellEnd"/>
      <w:r>
        <w:t>: generate a data template based on the SiteSpec</w:t>
      </w:r>
    </w:p>
    <w:p w:rsidR="00D764E8" w:rsidRDefault="00D764E8" w:rsidP="00F66274">
      <w:pPr>
        <w:numPr>
          <w:ilvl w:val="0"/>
          <w:numId w:val="31"/>
        </w:numPr>
      </w:pPr>
      <w:proofErr w:type="spellStart"/>
      <w:r>
        <w:t>generateFlowTemplate</w:t>
      </w:r>
      <w:proofErr w:type="spellEnd"/>
      <w:r>
        <w:t>: generate a data flow template based on the SiteSpec</w:t>
      </w:r>
    </w:p>
    <w:p w:rsidR="00D764E8" w:rsidRDefault="00D764E8" w:rsidP="00F66274">
      <w:pPr>
        <w:numPr>
          <w:ilvl w:val="0"/>
          <w:numId w:val="31"/>
        </w:numPr>
      </w:pPr>
      <w:proofErr w:type="spellStart"/>
      <w:proofErr w:type="gramStart"/>
      <w:r>
        <w:t>updateReferenceData</w:t>
      </w:r>
      <w:proofErr w:type="spellEnd"/>
      <w:proofErr w:type="gramEnd"/>
      <w:r>
        <w:t>: update reference information, based on modified SiteSpec, in all test data and flow artifacts.</w:t>
      </w:r>
    </w:p>
    <w:p w:rsidR="00D764E8" w:rsidRDefault="00D764E8" w:rsidP="00F66274">
      <w:pPr>
        <w:numPr>
          <w:ilvl w:val="0"/>
          <w:numId w:val="31"/>
        </w:numPr>
      </w:pPr>
      <w:proofErr w:type="spellStart"/>
      <w:proofErr w:type="gramStart"/>
      <w:r>
        <w:t>runFlows</w:t>
      </w:r>
      <w:proofErr w:type="spellEnd"/>
      <w:proofErr w:type="gramEnd"/>
      <w:r>
        <w:t>: run a set of flows, either all application flows or a subset based on a filter.</w:t>
      </w:r>
    </w:p>
    <w:p w:rsidR="00D764E8" w:rsidRDefault="007B4FDB" w:rsidP="00D764E8">
      <w:r w:rsidRPr="008C3152">
        <w:object w:dxaOrig="6392" w:dyaOrig="4791">
          <v:shape id="_x0000_i1026" type="#_x0000_t75" style="width:456.2pt;height:304.7pt" o:ole="">
            <v:imagedata r:id="rId10" o:title=""/>
          </v:shape>
          <o:OLEObject Type="Embed" ProgID="PowerPoint.Slide.12" ShapeID="_x0000_i1026" DrawAspect="Content" ObjectID="_1458127187" r:id="rId11"/>
        </w:object>
      </w:r>
    </w:p>
    <w:p w:rsidR="00D764E8" w:rsidRDefault="00D764E8" w:rsidP="00D764E8"/>
    <w:p w:rsidR="00D764E8" w:rsidRDefault="00D764E8" w:rsidP="00D764E8">
      <w:pPr>
        <w:pStyle w:val="Heading1"/>
        <w:numPr>
          <w:ilvl w:val="0"/>
          <w:numId w:val="20"/>
        </w:numPr>
      </w:pPr>
      <w:bookmarkStart w:id="24" w:name="_Toc348083553"/>
      <w:bookmarkStart w:id="25" w:name="_Toc363035719"/>
      <w:r>
        <w:lastRenderedPageBreak/>
        <w:t>Using the Tool</w:t>
      </w:r>
      <w:bookmarkEnd w:id="24"/>
      <w:bookmarkEnd w:id="25"/>
    </w:p>
    <w:p w:rsidR="00D764E8" w:rsidRDefault="00D764E8" w:rsidP="00D764E8">
      <w:pPr>
        <w:pStyle w:val="Heading2"/>
        <w:numPr>
          <w:ilvl w:val="1"/>
          <w:numId w:val="20"/>
        </w:numPr>
        <w:ind w:left="360" w:hanging="360"/>
      </w:pPr>
      <w:bookmarkStart w:id="26" w:name="_Toc348083554"/>
      <w:bookmarkStart w:id="27" w:name="_Toc363035720"/>
      <w:r>
        <w:t>Structure of a Test Project</w:t>
      </w:r>
      <w:bookmarkEnd w:id="26"/>
      <w:bookmarkEnd w:id="27"/>
    </w:p>
    <w:p w:rsidR="00D764E8" w:rsidRPr="006A7617" w:rsidRDefault="00D764E8" w:rsidP="00D764E8">
      <w:r>
        <w:t xml:space="preserve">A test project is an Eclipse project, which contains all application-specific test artifacts. Non-Java artifacts live in sub-folders of the top-level </w:t>
      </w:r>
      <w:r w:rsidRPr="00AB29CF">
        <w:rPr>
          <w:b/>
        </w:rPr>
        <w:t>resources</w:t>
      </w:r>
      <w:r>
        <w:t xml:space="preserve"> folder. The only Java classes in a test project should be custom actions, if there are any.</w:t>
      </w:r>
    </w:p>
    <w:p w:rsidR="00D764E8" w:rsidRDefault="00D764E8" w:rsidP="00D764E8">
      <w:r>
        <w:t>The diagram below maps logical artifacts to their implementation equivalents.</w:t>
      </w:r>
    </w:p>
    <w:p w:rsidR="00D764E8" w:rsidRDefault="00D764E8" w:rsidP="00D764E8"/>
    <w:p w:rsidR="00D764E8" w:rsidRDefault="00D764E8" w:rsidP="00D764E8">
      <w:r w:rsidRPr="00D5486C">
        <w:object w:dxaOrig="7191" w:dyaOrig="5390">
          <v:shape id="_x0000_i1027" type="#_x0000_t75" style="width:359.4pt;height:269pt" o:ole="">
            <v:imagedata r:id="rId12" o:title=""/>
          </v:shape>
          <o:OLEObject Type="Embed" ProgID="PowerPoint.Slide.12" ShapeID="_x0000_i1027" DrawAspect="Content" ObjectID="_1458127188" r:id="rId13"/>
        </w:object>
      </w:r>
    </w:p>
    <w:p w:rsidR="00D764E8" w:rsidRDefault="00D764E8" w:rsidP="00D764E8"/>
    <w:p w:rsidR="00D764E8" w:rsidRDefault="00D764E8" w:rsidP="00D764E8">
      <w:pPr>
        <w:pStyle w:val="Heading2"/>
        <w:numPr>
          <w:ilvl w:val="1"/>
          <w:numId w:val="20"/>
        </w:numPr>
        <w:ind w:left="360" w:hanging="360"/>
      </w:pPr>
      <w:r>
        <w:br w:type="page"/>
      </w:r>
      <w:bookmarkStart w:id="28" w:name="_Toc348083555"/>
      <w:bookmarkStart w:id="29" w:name="_Toc363035721"/>
      <w:r>
        <w:lastRenderedPageBreak/>
        <w:t>Typical Workflow</w:t>
      </w:r>
      <w:bookmarkEnd w:id="28"/>
      <w:bookmarkEnd w:id="29"/>
    </w:p>
    <w:p w:rsidR="00D764E8" w:rsidRDefault="00D764E8" w:rsidP="00D764E8">
      <w:r>
        <w:t xml:space="preserve">The diagram below shows a typical workflow to create and maintain a regression test project. </w:t>
      </w:r>
    </w:p>
    <w:p w:rsidR="00D764E8" w:rsidRDefault="00D764E8" w:rsidP="00D764E8">
      <w:r>
        <w:t>Below we describe the workflow tasks in more detail.</w:t>
      </w:r>
    </w:p>
    <w:p w:rsidR="00D764E8" w:rsidRPr="00C02C09" w:rsidRDefault="00D764E8" w:rsidP="00D764E8"/>
    <w:p w:rsidR="00D764E8" w:rsidRDefault="00D764E8" w:rsidP="00D764E8">
      <w:r>
        <w:rPr>
          <w:noProof/>
        </w:rPr>
        <w:drawing>
          <wp:inline distT="0" distB="0" distL="0" distR="0">
            <wp:extent cx="5934075" cy="538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5381625"/>
                    </a:xfrm>
                    <a:prstGeom prst="rect">
                      <a:avLst/>
                    </a:prstGeom>
                    <a:noFill/>
                    <a:ln>
                      <a:noFill/>
                    </a:ln>
                  </pic:spPr>
                </pic:pic>
              </a:graphicData>
            </a:graphic>
          </wp:inline>
        </w:drawing>
      </w:r>
    </w:p>
    <w:p w:rsidR="00D764E8" w:rsidRDefault="00D764E8" w:rsidP="00D764E8"/>
    <w:p w:rsidR="00D764E8" w:rsidRDefault="00D764E8" w:rsidP="00D764E8">
      <w:pPr>
        <w:pStyle w:val="Heading2"/>
        <w:numPr>
          <w:ilvl w:val="1"/>
          <w:numId w:val="20"/>
        </w:numPr>
        <w:ind w:left="360" w:hanging="360"/>
      </w:pPr>
      <w:bookmarkStart w:id="30" w:name="_Toc348083556"/>
      <w:bookmarkStart w:id="31" w:name="_Toc363035722"/>
      <w:r>
        <w:lastRenderedPageBreak/>
        <w:t>Development tasks</w:t>
      </w:r>
      <w:bookmarkEnd w:id="30"/>
      <w:bookmarkEnd w:id="31"/>
    </w:p>
    <w:p w:rsidR="00D764E8" w:rsidRPr="008E2215" w:rsidRDefault="00D764E8" w:rsidP="00D764E8">
      <w:pPr>
        <w:pStyle w:val="Heading3"/>
        <w:numPr>
          <w:ilvl w:val="2"/>
          <w:numId w:val="20"/>
        </w:numPr>
        <w:ind w:left="864" w:hanging="864"/>
      </w:pPr>
      <w:bookmarkStart w:id="32" w:name="_Toc348083557"/>
      <w:bookmarkStart w:id="33" w:name="_Toc363035723"/>
      <w:r>
        <w:t>Creating/bootstrapping a new testing project</w:t>
      </w:r>
      <w:bookmarkEnd w:id="32"/>
      <w:bookmarkEnd w:id="33"/>
    </w:p>
    <w:p w:rsidR="00D764E8" w:rsidRDefault="00D764E8" w:rsidP="00F66274">
      <w:pPr>
        <w:numPr>
          <w:ilvl w:val="0"/>
          <w:numId w:val="32"/>
        </w:numPr>
      </w:pPr>
      <w:r>
        <w:t xml:space="preserve">Create an Eclipse project with </w:t>
      </w:r>
      <w:r w:rsidRPr="00D01C25">
        <w:t>oe_regression_testing_tool</w:t>
      </w:r>
      <w:r>
        <w:t xml:space="preserve"> as a prereq. </w:t>
      </w:r>
    </w:p>
    <w:p w:rsidR="00D764E8" w:rsidRDefault="00D764E8" w:rsidP="00F66274">
      <w:pPr>
        <w:numPr>
          <w:ilvl w:val="0"/>
          <w:numId w:val="32"/>
        </w:numPr>
      </w:pPr>
      <w:r>
        <w:t xml:space="preserve">Load </w:t>
      </w:r>
      <w:r w:rsidRPr="008E2215">
        <w:t>oe_regression_testing_tool_sandbox</w:t>
      </w:r>
      <w:r>
        <w:t xml:space="preserve"> project – it contains some useful examples and templates. There is no need to prereq this project.</w:t>
      </w:r>
    </w:p>
    <w:p w:rsidR="00D764E8" w:rsidRDefault="00D764E8" w:rsidP="00F66274">
      <w:pPr>
        <w:numPr>
          <w:ilvl w:val="0"/>
          <w:numId w:val="32"/>
        </w:numPr>
      </w:pPr>
      <w:r>
        <w:t xml:space="preserve">Copy </w:t>
      </w:r>
      <w:r w:rsidRPr="001D54A0">
        <w:rPr>
          <w:i/>
        </w:rPr>
        <w:t>resources</w:t>
      </w:r>
      <w:r>
        <w:t xml:space="preserve"> folder from </w:t>
      </w:r>
      <w:r w:rsidRPr="00E7467A">
        <w:t>\oe_regression_testing_tool</w:t>
      </w:r>
      <w:r>
        <w:t xml:space="preserve"> to your project. There will be the following subfolders:</w:t>
      </w:r>
    </w:p>
    <w:p w:rsidR="00D764E8" w:rsidRDefault="00D764E8" w:rsidP="00F66274">
      <w:pPr>
        <w:numPr>
          <w:ilvl w:val="1"/>
          <w:numId w:val="33"/>
        </w:numPr>
      </w:pPr>
      <w:r>
        <w:t>data (empty)</w:t>
      </w:r>
    </w:p>
    <w:p w:rsidR="00D764E8" w:rsidRDefault="00D764E8" w:rsidP="00F66274">
      <w:pPr>
        <w:numPr>
          <w:ilvl w:val="1"/>
          <w:numId w:val="33"/>
        </w:numPr>
      </w:pPr>
      <w:r>
        <w:t>flows (empty)</w:t>
      </w:r>
    </w:p>
    <w:p w:rsidR="00D764E8" w:rsidRDefault="00D764E8" w:rsidP="00F66274">
      <w:pPr>
        <w:numPr>
          <w:ilvl w:val="1"/>
          <w:numId w:val="33"/>
        </w:numPr>
      </w:pPr>
      <w:r>
        <w:t>properties (3 property files)</w:t>
      </w:r>
    </w:p>
    <w:p w:rsidR="00D764E8" w:rsidRDefault="00D764E8" w:rsidP="00F66274">
      <w:pPr>
        <w:numPr>
          <w:ilvl w:val="1"/>
          <w:numId w:val="33"/>
        </w:numPr>
      </w:pPr>
      <w:r>
        <w:t>results (empty)</w:t>
      </w:r>
    </w:p>
    <w:p w:rsidR="00D764E8" w:rsidRDefault="00D764E8" w:rsidP="00F66274">
      <w:pPr>
        <w:numPr>
          <w:ilvl w:val="1"/>
          <w:numId w:val="33"/>
        </w:numPr>
      </w:pPr>
      <w:r>
        <w:t>runConfigs (5 files)</w:t>
      </w:r>
    </w:p>
    <w:p w:rsidR="00D764E8" w:rsidRDefault="00D764E8" w:rsidP="00F66274">
      <w:pPr>
        <w:numPr>
          <w:ilvl w:val="1"/>
          <w:numId w:val="33"/>
        </w:numPr>
      </w:pPr>
      <w:r>
        <w:t>templates (1 internal file)</w:t>
      </w:r>
    </w:p>
    <w:p w:rsidR="00D764E8" w:rsidRPr="0080721A" w:rsidRDefault="00D764E8" w:rsidP="00D764E8">
      <w:r>
        <w:t xml:space="preserve"> </w:t>
      </w:r>
    </w:p>
    <w:p w:rsidR="00D764E8" w:rsidRDefault="00D764E8" w:rsidP="00D764E8">
      <w:pPr>
        <w:pStyle w:val="Heading3"/>
        <w:numPr>
          <w:ilvl w:val="2"/>
          <w:numId w:val="20"/>
        </w:numPr>
        <w:ind w:left="864" w:hanging="864"/>
      </w:pPr>
      <w:bookmarkStart w:id="34" w:name="_Toc348083558"/>
      <w:bookmarkStart w:id="35" w:name="_Toc363035724"/>
      <w:r>
        <w:t>Creating/Maintaining SiteSpec</w:t>
      </w:r>
      <w:bookmarkEnd w:id="34"/>
      <w:bookmarkEnd w:id="35"/>
    </w:p>
    <w:p w:rsidR="00D764E8" w:rsidRDefault="00D764E8" w:rsidP="00D764E8">
      <w:r>
        <w:t xml:space="preserve">Create a Json file &lt;appSiteSpec&gt;.json directly under resources directory. The file should contain all the elements referenced in tests, in the context of their parent sections and pages. You can use </w:t>
      </w:r>
      <w:r w:rsidRPr="00F80167">
        <w:t>oe_regression_testing_tool_sandbox</w:t>
      </w:r>
      <w:r>
        <w:t xml:space="preserve">/resources/aaSiteSpec.json as an example. Elements can be identified (located) by id, name or xpath, exactly as in Selenium. Refer to Selenium documentation for details on element locating: </w:t>
      </w:r>
      <w:hyperlink r:id="rId15" w:anchor="locating-elements" w:history="1">
        <w:r w:rsidRPr="000F100F">
          <w:rPr>
            <w:rStyle w:val="Hyperlink"/>
          </w:rPr>
          <w:t>http://seleniumhq.org/docs/02_selenium_ide.jsp#locating-elements</w:t>
        </w:r>
      </w:hyperlink>
      <w:r>
        <w:t xml:space="preserve">. </w:t>
      </w:r>
    </w:p>
    <w:p w:rsidR="00D764E8" w:rsidRDefault="00D764E8" w:rsidP="00D764E8">
      <w:pPr>
        <w:jc w:val="left"/>
      </w:pPr>
      <w:r>
        <w:t>Once you decide on the name of the siteSpec file, update following files to point to your siteSpec</w:t>
      </w:r>
    </w:p>
    <w:p w:rsidR="00D764E8" w:rsidRDefault="00D764E8" w:rsidP="00F66274">
      <w:pPr>
        <w:pStyle w:val="ListParagraph"/>
        <w:numPr>
          <w:ilvl w:val="0"/>
          <w:numId w:val="37"/>
        </w:numPr>
        <w:jc w:val="left"/>
      </w:pPr>
      <w:r w:rsidRPr="00D764E8">
        <w:rPr>
          <w:i/>
        </w:rPr>
        <w:t>resources\properties\TestDataManager.properties</w:t>
      </w:r>
      <w:r>
        <w:t xml:space="preserve"> </w:t>
      </w:r>
    </w:p>
    <w:p w:rsidR="00D764E8" w:rsidRDefault="00D764E8" w:rsidP="00F66274">
      <w:pPr>
        <w:pStyle w:val="ListParagraph"/>
        <w:numPr>
          <w:ilvl w:val="0"/>
          <w:numId w:val="37"/>
        </w:numPr>
        <w:jc w:val="left"/>
      </w:pPr>
      <w:r w:rsidRPr="00D764E8">
        <w:rPr>
          <w:i/>
        </w:rPr>
        <w:t>resources\properties\TestFlowManager.properties</w:t>
      </w:r>
      <w:r>
        <w:t xml:space="preserve"> </w:t>
      </w:r>
    </w:p>
    <w:p w:rsidR="00D764E8" w:rsidRDefault="00D764E8" w:rsidP="00D764E8">
      <w:pPr>
        <w:jc w:val="left"/>
      </w:pPr>
    </w:p>
    <w:p w:rsidR="00D764E8" w:rsidRDefault="00D764E8" w:rsidP="00D764E8">
      <w:pPr>
        <w:pStyle w:val="Heading3"/>
        <w:numPr>
          <w:ilvl w:val="2"/>
          <w:numId w:val="20"/>
        </w:numPr>
        <w:ind w:left="864" w:hanging="864"/>
      </w:pPr>
      <w:bookmarkStart w:id="36" w:name="_Toc348083559"/>
      <w:bookmarkStart w:id="37" w:name="_Toc363035725"/>
      <w:r>
        <w:t>(Re)Generating data and flow templates</w:t>
      </w:r>
      <w:bookmarkEnd w:id="36"/>
      <w:bookmarkEnd w:id="37"/>
    </w:p>
    <w:p w:rsidR="006458D1" w:rsidRDefault="00D764E8" w:rsidP="00D764E8">
      <w:r>
        <w:t xml:space="preserve">After you have completed the siteSpec, invoke </w:t>
      </w:r>
      <w:r w:rsidRPr="00C13E75">
        <w:rPr>
          <w:i/>
        </w:rPr>
        <w:t>GEN_DATA_TEMPLATE</w:t>
      </w:r>
      <w:r w:rsidR="003C1351">
        <w:rPr>
          <w:i/>
        </w:rPr>
        <w:t>S</w:t>
      </w:r>
      <w:r>
        <w:t xml:space="preserve"> and </w:t>
      </w:r>
      <w:r w:rsidRPr="00C13E75">
        <w:rPr>
          <w:i/>
        </w:rPr>
        <w:t>GEN_FLOW_TEMPLATE</w:t>
      </w:r>
      <w:r>
        <w:t xml:space="preserve"> runconfigs. </w:t>
      </w:r>
      <w:r w:rsidRPr="00C13E75">
        <w:rPr>
          <w:i/>
        </w:rPr>
        <w:t>GEN_DATA_TEMPLATE</w:t>
      </w:r>
      <w:r w:rsidR="003C1351">
        <w:rPr>
          <w:i/>
        </w:rPr>
        <w:t>S</w:t>
      </w:r>
      <w:r>
        <w:rPr>
          <w:i/>
        </w:rPr>
        <w:t xml:space="preserve"> </w:t>
      </w:r>
      <w:r w:rsidR="003C1351">
        <w:t xml:space="preserve"> will generate a </w:t>
      </w:r>
      <w:r w:rsidR="006458D1">
        <w:t xml:space="preserve">directory for each page, containing the page template and </w:t>
      </w:r>
      <w:r w:rsidR="003C1351">
        <w:t>template</w:t>
      </w:r>
      <w:r w:rsidR="006458D1">
        <w:t>s</w:t>
      </w:r>
      <w:r w:rsidR="003C1351">
        <w:t xml:space="preserve"> for each page</w:t>
      </w:r>
      <w:r w:rsidR="006458D1">
        <w:t xml:space="preserve">’s sections. </w:t>
      </w:r>
      <w:r w:rsidR="005B1A1F">
        <w:t>GEN_FLOW_TEMPLATE will generate resources/templates/TestFlow.xls.</w:t>
      </w:r>
    </w:p>
    <w:p w:rsidR="00D764E8" w:rsidRDefault="00D764E8" w:rsidP="00D764E8">
      <w:r>
        <w:t>If you make any changes to the SiteSpec, you can always regenerate the templates.</w:t>
      </w:r>
    </w:p>
    <w:p w:rsidR="00D764E8" w:rsidRDefault="00D764E8" w:rsidP="00D764E8">
      <w:r>
        <w:t>Examine the templates. In the data templates you should see list of all element names in the elem</w:t>
      </w:r>
      <w:r w:rsidR="005B1A1F">
        <w:t>ent drop-downs in the first row, restricted by the template’s page or a section</w:t>
      </w:r>
      <w:r>
        <w:t xml:space="preserve">. In the data flow </w:t>
      </w:r>
      <w:r w:rsidR="009D318D">
        <w:t xml:space="preserve">template </w:t>
      </w:r>
      <w:r>
        <w:t xml:space="preserve">there are three flow transitions, one for each type of input data: CONTROL, INPUT_DATA and </w:t>
      </w:r>
      <w:r>
        <w:lastRenderedPageBreak/>
        <w:t>INPUT_DATA_SUITE. As you build individual flows, you can copy-and-paste transitions of desired types from this template. These three types are described below.</w:t>
      </w:r>
    </w:p>
    <w:p w:rsidR="00D764E8" w:rsidRPr="00B67717" w:rsidRDefault="00D764E8" w:rsidP="00D764E8"/>
    <w:p w:rsidR="00D764E8" w:rsidRDefault="00D764E8" w:rsidP="00D764E8">
      <w:pPr>
        <w:pStyle w:val="Heading3"/>
        <w:numPr>
          <w:ilvl w:val="2"/>
          <w:numId w:val="20"/>
        </w:numPr>
        <w:ind w:left="864" w:hanging="864"/>
      </w:pPr>
      <w:bookmarkStart w:id="38" w:name="_Toc348083560"/>
      <w:bookmarkStart w:id="39" w:name="_Toc363035726"/>
      <w:r>
        <w:t>Managing test data flows</w:t>
      </w:r>
      <w:bookmarkEnd w:id="38"/>
      <w:bookmarkEnd w:id="39"/>
    </w:p>
    <w:p w:rsidR="00D764E8" w:rsidRDefault="00D764E8" w:rsidP="00D764E8">
      <w:r>
        <w:t xml:space="preserve">Copy </w:t>
      </w:r>
      <w:r w:rsidRPr="00487B23">
        <w:rPr>
          <w:i/>
        </w:rPr>
        <w:t>resources</w:t>
      </w:r>
      <w:r>
        <w:t>/</w:t>
      </w:r>
      <w:r w:rsidRPr="000414FF">
        <w:rPr>
          <w:i/>
        </w:rPr>
        <w:t>templates/TestFlow.xls</w:t>
      </w:r>
      <w:r>
        <w:t xml:space="preserve"> into </w:t>
      </w:r>
      <w:r w:rsidRPr="00487B23">
        <w:rPr>
          <w:i/>
        </w:rPr>
        <w:t>resources</w:t>
      </w:r>
      <w:r w:rsidRPr="000414FF">
        <w:rPr>
          <w:i/>
        </w:rPr>
        <w:t>/flows</w:t>
      </w:r>
      <w:r>
        <w:t xml:space="preserve"> directory, rename it and use it to create your first data flow. </w:t>
      </w:r>
    </w:p>
    <w:p w:rsidR="00D764E8" w:rsidRDefault="00D764E8" w:rsidP="00D764E8">
      <w:r>
        <w:t xml:space="preserve">A data flow has set of properties and a list of transitions. </w:t>
      </w:r>
    </w:p>
    <w:p w:rsidR="00D764E8" w:rsidRDefault="00D764E8" w:rsidP="00D764E8">
      <w:r>
        <w:t xml:space="preserve">A transition can refer to an instance of </w:t>
      </w:r>
      <w:r w:rsidRPr="000414FF">
        <w:rPr>
          <w:i/>
        </w:rPr>
        <w:t>TestData</w:t>
      </w:r>
      <w:r>
        <w:t xml:space="preserve"> or to a </w:t>
      </w:r>
      <w:r w:rsidRPr="000414FF">
        <w:rPr>
          <w:i/>
        </w:rPr>
        <w:t>TestSuite</w:t>
      </w:r>
      <w:r>
        <w:t xml:space="preserve">. It may also not refer to any application data, but to a page element (for example button push). These three types of transitions are supported by corresponding input data types: </w:t>
      </w:r>
      <w:r w:rsidRPr="003A10B0">
        <w:rPr>
          <w:i/>
        </w:rPr>
        <w:t>TEST_DATA,  TEST_DATA_SUITE and CONTROL</w:t>
      </w:r>
      <w:r>
        <w:t xml:space="preserve">. </w:t>
      </w:r>
    </w:p>
    <w:p w:rsidR="00D764E8" w:rsidRDefault="00D764E8" w:rsidP="00D764E8">
      <w:r w:rsidRPr="003A10B0">
        <w:rPr>
          <w:i/>
        </w:rPr>
        <w:t>TEST_DATA_SUITE transitions</w:t>
      </w:r>
      <w:r>
        <w:t xml:space="preserve"> are special because they produce multiple flow instances when bound to each test data of the transition’s test suite. Before a flow is executed, the framework resolves all test suite references and determines number of flow instances to be the smallest of the referenced test suites. For example, if a transition-1 references a testSuite of size 2 (i.e. it has 2 test data rows) and transition-2 references a testSuite of size 3, enclosing flow will be executed 2 times. On each iteration, suite transition will operate on the test data under cursor, for corresponding test suite. Ideally, test data suites referenced by a flow should be of the same size.</w:t>
      </w:r>
    </w:p>
    <w:p w:rsidR="00D764E8" w:rsidRDefault="00D764E8" w:rsidP="00D764E8">
      <w:r w:rsidRPr="003A10B0">
        <w:rPr>
          <w:i/>
        </w:rPr>
        <w:t>TEST_DATA transitions</w:t>
      </w:r>
      <w:r>
        <w:t xml:space="preserve"> will execute on the same instance of test data on each iteration. This can be useful if you want to keep some element constant while varying others (e.g. constant userLogin per flow).</w:t>
      </w:r>
    </w:p>
    <w:p w:rsidR="00D764E8" w:rsidRDefault="00D764E8" w:rsidP="00D764E8">
      <w:r>
        <w:t>CONTROL transitions do not refer to any test data. Instead they may optionally refer to an element. For example, pushButton action requires button element name as an argument. Elements, available, in the drop-down are restricted to the destination page of the previous transition (or flow start page for the first transition).</w:t>
      </w:r>
    </w:p>
    <w:p w:rsidR="00D764E8" w:rsidRDefault="00D764E8" w:rsidP="00D764E8">
      <w:r>
        <w:t>There is another input data type: NONE. It is only used when calling a custom action which does not require any input data. For example, Logout action may have all the data it needs encapsulated within it.</w:t>
      </w:r>
    </w:p>
    <w:p w:rsidR="00D764E8" w:rsidRDefault="00D764E8" w:rsidP="00D764E8">
      <w:pPr>
        <w:keepNext/>
      </w:pPr>
      <w:r w:rsidRPr="00F553C8">
        <w:rPr>
          <w:i/>
        </w:rPr>
        <w:t>Flow properties</w:t>
      </w:r>
      <w:r>
        <w:t xml:space="preserve"> are specified, in properties sheet, as follows:</w:t>
      </w:r>
    </w:p>
    <w:p w:rsidR="00D764E8" w:rsidRDefault="00D764E8" w:rsidP="00F66274">
      <w:pPr>
        <w:numPr>
          <w:ilvl w:val="0"/>
          <w:numId w:val="35"/>
        </w:numPr>
      </w:pPr>
      <w:r w:rsidRPr="00F553C8">
        <w:rPr>
          <w:i/>
        </w:rPr>
        <w:t>startPageName</w:t>
      </w:r>
      <w:r>
        <w:t>: pageName where the flow will start. The name can be selected from the drop-down with all pages names, defined in the SiteSpec.</w:t>
      </w:r>
    </w:p>
    <w:p w:rsidR="00D764E8" w:rsidRDefault="00D764E8" w:rsidP="00F66274">
      <w:pPr>
        <w:numPr>
          <w:ilvl w:val="0"/>
          <w:numId w:val="35"/>
        </w:numPr>
      </w:pPr>
      <w:r w:rsidRPr="00F553C8">
        <w:rPr>
          <w:i/>
        </w:rPr>
        <w:t>SiteSpec</w:t>
      </w:r>
      <w:r>
        <w:t>: hyperlink to the SiteSpec; should be pre-set in the template</w:t>
      </w:r>
    </w:p>
    <w:p w:rsidR="00D764E8" w:rsidRDefault="00D764E8" w:rsidP="00F66274">
      <w:pPr>
        <w:numPr>
          <w:ilvl w:val="0"/>
          <w:numId w:val="35"/>
        </w:numPr>
      </w:pPr>
      <w:r w:rsidRPr="00F553C8">
        <w:rPr>
          <w:i/>
        </w:rPr>
        <w:t>id</w:t>
      </w:r>
      <w:r>
        <w:t xml:space="preserve">: flow id, must be set (once you set the id, rename the </w:t>
      </w:r>
      <w:r w:rsidRPr="00BE5F60">
        <w:rPr>
          <w:i/>
        </w:rPr>
        <w:t>flowTemplate</w:t>
      </w:r>
      <w:r>
        <w:t xml:space="preserve"> sheet to have the id as its name)</w:t>
      </w:r>
    </w:p>
    <w:p w:rsidR="00D764E8" w:rsidRDefault="00D764E8" w:rsidP="00D764E8"/>
    <w:p w:rsidR="00D764E8" w:rsidRDefault="00D764E8" w:rsidP="00D764E8">
      <w:pPr>
        <w:keepNext/>
      </w:pPr>
      <w:r w:rsidRPr="00F553C8">
        <w:rPr>
          <w:i/>
        </w:rPr>
        <w:t>Transition properties</w:t>
      </w:r>
      <w:r>
        <w:t xml:space="preserve"> are specified, for each transition, in the main sheet, as follows:</w:t>
      </w:r>
    </w:p>
    <w:p w:rsidR="00D764E8" w:rsidRDefault="00D764E8" w:rsidP="00F66274">
      <w:pPr>
        <w:numPr>
          <w:ilvl w:val="0"/>
          <w:numId w:val="34"/>
        </w:numPr>
      </w:pPr>
      <w:r w:rsidRPr="00F553C8">
        <w:rPr>
          <w:i/>
        </w:rPr>
        <w:t>Transition ID</w:t>
      </w:r>
      <w:r>
        <w:t>: transition id, by default transition-1, transition-2, etc.</w:t>
      </w:r>
      <w:r w:rsidR="003377EC">
        <w:t xml:space="preserve"> The id should be descriptive, describing the transition.</w:t>
      </w:r>
    </w:p>
    <w:p w:rsidR="00D764E8" w:rsidRDefault="00D764E8" w:rsidP="00F66274">
      <w:pPr>
        <w:numPr>
          <w:ilvl w:val="0"/>
          <w:numId w:val="34"/>
        </w:numPr>
      </w:pPr>
      <w:r w:rsidRPr="00F553C8">
        <w:rPr>
          <w:i/>
        </w:rPr>
        <w:lastRenderedPageBreak/>
        <w:t>Transition Action</w:t>
      </w:r>
      <w:r>
        <w:t>: an action, selected from column drop-down. The list should be pre-populated with both out-of-the-box, framework, actions and custom actions, defined in your application.</w:t>
      </w:r>
    </w:p>
    <w:p w:rsidR="00D764E8" w:rsidRDefault="00D764E8" w:rsidP="00F66274">
      <w:pPr>
        <w:numPr>
          <w:ilvl w:val="0"/>
          <w:numId w:val="34"/>
        </w:numPr>
      </w:pPr>
      <w:r w:rsidRPr="00F553C8">
        <w:rPr>
          <w:i/>
        </w:rPr>
        <w:t>Input Data Type</w:t>
      </w:r>
      <w:r>
        <w:t>:  One of the 3 supported types, CONTROL, TEST_DATA or TEST_DATA_SUITE, or NONE.</w:t>
      </w:r>
    </w:p>
    <w:p w:rsidR="00D764E8" w:rsidRDefault="00D764E8" w:rsidP="00F66274">
      <w:pPr>
        <w:numPr>
          <w:ilvl w:val="0"/>
          <w:numId w:val="34"/>
        </w:numPr>
      </w:pPr>
      <w:r>
        <w:rPr>
          <w:i/>
        </w:rPr>
        <w:t>Input Data</w:t>
      </w:r>
      <w:r w:rsidRPr="00BE4580">
        <w:t>:</w:t>
      </w:r>
      <w:r>
        <w:t xml:space="preserve"> reference to an element, test data or test data suite, depending on the input data type. For element references, select desired element from dropbox. For TestData references, use testDataId of the desired test data instance. For TestDataSuite, use testDataSuite id. For the latter two cases, use hyperlink with address pointing to the test suite file</w:t>
      </w:r>
      <w:r w:rsidR="003D428E">
        <w:t xml:space="preserve"> (hyperlink is used only for Excel navigation. At run-time, only cell value is used to identify the test data)</w:t>
      </w:r>
      <w:r>
        <w:t>.</w:t>
      </w:r>
      <w:r w:rsidR="003D428E">
        <w:t xml:space="preserve"> For fill and select actions, input data suite can be a page-level or section-level data. Section-level data can spawn multiple sections. System will match values with elements based on element (or column) names. Therefore, for section-level data, element names must be unique across sections.</w:t>
      </w:r>
    </w:p>
    <w:p w:rsidR="00D764E8" w:rsidRDefault="00D764E8" w:rsidP="00F66274">
      <w:pPr>
        <w:numPr>
          <w:ilvl w:val="0"/>
          <w:numId w:val="34"/>
        </w:numPr>
      </w:pPr>
      <w:r>
        <w:rPr>
          <w:i/>
        </w:rPr>
        <w:t>Destination Page</w:t>
      </w:r>
      <w:r w:rsidRPr="00BA2893">
        <w:t>:</w:t>
      </w:r>
      <w:r>
        <w:t xml:space="preserve"> Destination page of the transition, selected from the list of siteSpec pages.</w:t>
      </w:r>
    </w:p>
    <w:p w:rsidR="00D764E8" w:rsidRDefault="00D764E8" w:rsidP="00F66274">
      <w:pPr>
        <w:numPr>
          <w:ilvl w:val="0"/>
          <w:numId w:val="34"/>
        </w:numPr>
      </w:pPr>
      <w:r>
        <w:rPr>
          <w:i/>
        </w:rPr>
        <w:t>Expected Data Suite (optional)</w:t>
      </w:r>
      <w:r w:rsidRPr="00BA2893">
        <w:t>:</w:t>
      </w:r>
      <w:r>
        <w:t xml:space="preserve"> data suite which represents partial state of the target page. The current data will be validated against expected, based on correlated element names. For each expected element name, corresponding element will be found on the current page and its values extracted for comparison.</w:t>
      </w:r>
    </w:p>
    <w:p w:rsidR="00D764E8" w:rsidRDefault="00D764E8" w:rsidP="00D764E8"/>
    <w:p w:rsidR="00D764E8" w:rsidRDefault="00D764E8" w:rsidP="00D764E8">
      <w:pPr>
        <w:pStyle w:val="Heading3"/>
        <w:numPr>
          <w:ilvl w:val="2"/>
          <w:numId w:val="20"/>
        </w:numPr>
        <w:ind w:left="864" w:hanging="864"/>
      </w:pPr>
      <w:bookmarkStart w:id="40" w:name="_Toc348083561"/>
      <w:bookmarkStart w:id="41" w:name="_Toc363035727"/>
      <w:r>
        <w:t>Managing test data</w:t>
      </w:r>
      <w:bookmarkEnd w:id="40"/>
      <w:bookmarkEnd w:id="41"/>
    </w:p>
    <w:p w:rsidR="00D764E8" w:rsidRDefault="00D764E8" w:rsidP="00D764E8">
      <w:pPr>
        <w:rPr>
          <w:ins w:id="42" w:author="Lakshmi K P" w:date="2013-03-08T13:02:00Z"/>
        </w:rPr>
      </w:pPr>
      <w:r>
        <w:t xml:space="preserve">Copy </w:t>
      </w:r>
      <w:r w:rsidRPr="00BE4580">
        <w:rPr>
          <w:i/>
        </w:rPr>
        <w:t>resources/templates/TestData.xls</w:t>
      </w:r>
      <w:r>
        <w:t xml:space="preserve"> into </w:t>
      </w:r>
      <w:r w:rsidRPr="00BE4580">
        <w:rPr>
          <w:i/>
        </w:rPr>
        <w:t>resources/data</w:t>
      </w:r>
      <w:r>
        <w:t xml:space="preserve"> directory and use it to create your first data file. Test data is simple a collection of property-value pairs. The tricky cases involve </w:t>
      </w:r>
      <w:r w:rsidRPr="00A95DED">
        <w:rPr>
          <w:i/>
        </w:rPr>
        <w:t>compound test data</w:t>
      </w:r>
      <w:r>
        <w:t xml:space="preserve"> and </w:t>
      </w:r>
      <w:r w:rsidRPr="00A95DED">
        <w:rPr>
          <w:i/>
        </w:rPr>
        <w:t>variables</w:t>
      </w:r>
      <w:r>
        <w:t xml:space="preserve">. </w:t>
      </w:r>
    </w:p>
    <w:p w:rsidR="00000000" w:rsidRDefault="00107B51">
      <w:pPr>
        <w:pStyle w:val="Heading4"/>
        <w:rPr>
          <w:ins w:id="43" w:author="Lakshmi K P" w:date="2013-03-08T13:07:00Z"/>
        </w:rPr>
        <w:pPrChange w:id="44" w:author="Lakshmi K P" w:date="2013-03-08T13:16:00Z">
          <w:pPr/>
        </w:pPrChange>
      </w:pPr>
      <w:bookmarkStart w:id="45" w:name="_Toc363035728"/>
      <w:ins w:id="46" w:author="Lakshmi K P" w:date="2013-03-08T13:02:00Z">
        <w:r>
          <w:t>Test Data ID</w:t>
        </w:r>
      </w:ins>
      <w:bookmarkEnd w:id="45"/>
    </w:p>
    <w:p w:rsidR="0072073E" w:rsidRDefault="0072073E" w:rsidP="00D764E8">
      <w:pPr>
        <w:rPr>
          <w:ins w:id="47" w:author="Lakshmi K P" w:date="2013-03-08T13:08:00Z"/>
        </w:rPr>
      </w:pPr>
      <w:ins w:id="48" w:author="Lakshmi K P" w:date="2013-03-08T13:08:00Z">
        <w:r>
          <w:t>The test data ID has to be composed of the following three parts in the order listed below.</w:t>
        </w:r>
      </w:ins>
    </w:p>
    <w:p w:rsidR="00000000" w:rsidRDefault="0072073E">
      <w:pPr>
        <w:pStyle w:val="ListParagraph"/>
        <w:numPr>
          <w:ilvl w:val="0"/>
          <w:numId w:val="38"/>
        </w:numPr>
        <w:rPr>
          <w:ins w:id="49" w:author="Lakshmi K P" w:date="2013-03-08T13:08:00Z"/>
        </w:rPr>
        <w:pPrChange w:id="50" w:author="Lakshmi K P" w:date="2013-03-08T13:09:00Z">
          <w:pPr/>
        </w:pPrChange>
      </w:pPr>
      <w:ins w:id="51" w:author="Lakshmi K P" w:date="2013-03-08T13:08:00Z">
        <w:r>
          <w:t>Name of the test data file without the file extension</w:t>
        </w:r>
      </w:ins>
    </w:p>
    <w:p w:rsidR="00000000" w:rsidRDefault="0072073E">
      <w:pPr>
        <w:pStyle w:val="ListParagraph"/>
        <w:numPr>
          <w:ilvl w:val="0"/>
          <w:numId w:val="38"/>
        </w:numPr>
        <w:rPr>
          <w:ins w:id="52" w:author="Lakshmi K P" w:date="2013-03-08T13:08:00Z"/>
        </w:rPr>
        <w:pPrChange w:id="53" w:author="Lakshmi K P" w:date="2013-03-08T13:09:00Z">
          <w:pPr/>
        </w:pPrChange>
      </w:pPr>
      <w:ins w:id="54" w:author="Lakshmi K P" w:date="2013-03-08T13:08:00Z">
        <w:r>
          <w:t>A hyphen</w:t>
        </w:r>
        <w:bookmarkStart w:id="55" w:name="_GoBack"/>
        <w:bookmarkEnd w:id="55"/>
      </w:ins>
    </w:p>
    <w:p w:rsidR="00000000" w:rsidRDefault="0072073E">
      <w:pPr>
        <w:pStyle w:val="ListParagraph"/>
        <w:numPr>
          <w:ilvl w:val="0"/>
          <w:numId w:val="38"/>
        </w:numPr>
        <w:rPr>
          <w:ins w:id="56" w:author="Lakshmi K P" w:date="2013-03-08T13:02:00Z"/>
        </w:rPr>
        <w:pPrChange w:id="57" w:author="Lakshmi K P" w:date="2013-03-08T13:09:00Z">
          <w:pPr/>
        </w:pPrChange>
      </w:pPr>
      <w:ins w:id="58" w:author="Lakshmi K P" w:date="2013-03-08T13:08:00Z">
        <w:r>
          <w:t>An integer</w:t>
        </w:r>
      </w:ins>
    </w:p>
    <w:p w:rsidR="0072073E" w:rsidRDefault="0072073E" w:rsidP="00D764E8">
      <w:pPr>
        <w:rPr>
          <w:ins w:id="59" w:author="Lakshmi K P" w:date="2013-03-08T13:09:00Z"/>
        </w:rPr>
      </w:pPr>
      <w:ins w:id="60" w:author="Lakshmi K P" w:date="2013-03-08T13:09:00Z">
        <w:r>
          <w:t xml:space="preserve">Example: </w:t>
        </w:r>
      </w:ins>
      <w:ins w:id="61" w:author="Lakshmi K P" w:date="2013-03-08T13:15:00Z">
        <w:r w:rsidR="006A3536">
          <w:t xml:space="preserve"> </w:t>
        </w:r>
      </w:ins>
      <w:ins w:id="62" w:author="Lakshmi K P" w:date="2013-03-08T13:09:00Z">
        <w:r>
          <w:t>File name=”</w:t>
        </w:r>
        <w:r w:rsidR="006A3536">
          <w:t>SearchData.xls</w:t>
        </w:r>
      </w:ins>
      <w:ins w:id="63" w:author="Lakshmi K P" w:date="2013-03-08T13:15:00Z">
        <w:r w:rsidR="006A3536">
          <w:t>, t</w:t>
        </w:r>
      </w:ins>
      <w:ins w:id="64" w:author="Lakshmi K P" w:date="2013-03-08T13:09:00Z">
        <w:r>
          <w:t>he test data ID could be “SearchData-1”, “SearchData-2”, “SearchData-501” etc.</w:t>
        </w:r>
      </w:ins>
    </w:p>
    <w:p w:rsidR="00107B51" w:rsidRPr="009371C1" w:rsidDel="009371C1" w:rsidRDefault="0030212D" w:rsidP="00D764E8">
      <w:pPr>
        <w:pStyle w:val="Heading4"/>
        <w:rPr>
          <w:del w:id="65" w:author="Lakshmi K P" w:date="2013-03-08T13:10:00Z"/>
          <w:b w:val="0"/>
          <w:rPrChange w:id="66" w:author="Lakshmi K P" w:date="2013-03-08T13:16:00Z">
            <w:rPr>
              <w:del w:id="67" w:author="Lakshmi K P" w:date="2013-03-08T13:10:00Z"/>
            </w:rPr>
          </w:rPrChange>
        </w:rPr>
      </w:pPr>
      <w:bookmarkStart w:id="68" w:name="_Toc363035729"/>
      <w:ins w:id="69" w:author="Lakshmi K P" w:date="2013-03-08T13:10:00Z">
        <w:r w:rsidRPr="0030212D">
          <w:rPr>
            <w:b w:val="0"/>
          </w:rPr>
          <w:t>The system expects unique test data</w:t>
        </w:r>
      </w:ins>
      <w:ins w:id="70" w:author="Lakshmi K P" w:date="2013-03-08T13:16:00Z">
        <w:r w:rsidR="004F1CD0">
          <w:t xml:space="preserve"> IDs </w:t>
        </w:r>
      </w:ins>
      <w:ins w:id="71" w:author="Lakshmi K P" w:date="2013-03-08T13:14:00Z">
        <w:r w:rsidRPr="0030212D">
          <w:rPr>
            <w:b w:val="0"/>
          </w:rPr>
          <w:t xml:space="preserve">across data files in a project. For this reason, the </w:t>
        </w:r>
      </w:ins>
      <w:ins w:id="72" w:author="Lakshmi K P" w:date="2013-03-08T13:15:00Z">
        <w:r w:rsidRPr="0030212D">
          <w:rPr>
            <w:b w:val="0"/>
          </w:rPr>
          <w:t>filenames of input data files need to be unique within a project (even if their folder paths are different).</w:t>
        </w:r>
      </w:ins>
      <w:bookmarkEnd w:id="68"/>
    </w:p>
    <w:p w:rsidR="00844224" w:rsidRDefault="00844224">
      <w:pPr>
        <w:rPr>
          <w:ins w:id="73" w:author="Lakshmi K P" w:date="2013-03-08T13:16:00Z"/>
        </w:rPr>
      </w:pPr>
    </w:p>
    <w:p w:rsidR="00D764E8" w:rsidRDefault="00D764E8" w:rsidP="00D764E8">
      <w:pPr>
        <w:pStyle w:val="Heading4"/>
      </w:pPr>
      <w:bookmarkStart w:id="74" w:name="_Toc363035730"/>
      <w:r>
        <w:t>Compound Test Data</w:t>
      </w:r>
      <w:bookmarkEnd w:id="74"/>
    </w:p>
    <w:p w:rsidR="00D764E8" w:rsidRDefault="00D764E8" w:rsidP="00D764E8">
      <w:r>
        <w:t xml:space="preserve">Any test data can refer to another instance of  test data via test data id. When entering such value, create a hyperlink with target testDataId as textToDisplay target test data suite as address. This is usually done when a page has multiple sections, each represented as a test data. For example, a sign up </w:t>
      </w:r>
      <w:r>
        <w:lastRenderedPageBreak/>
        <w:t xml:space="preserve">page may have two sections, </w:t>
      </w:r>
      <w:r w:rsidRPr="0015409E">
        <w:rPr>
          <w:i/>
        </w:rPr>
        <w:t>signin</w:t>
      </w:r>
      <w:r>
        <w:t xml:space="preserve"> and </w:t>
      </w:r>
      <w:r w:rsidRPr="0015409E">
        <w:rPr>
          <w:i/>
        </w:rPr>
        <w:t>registration</w:t>
      </w:r>
      <w:r>
        <w:t>. To represent two test data instances, SignUpPageData test suite will have two test data rows, with properties for section element names:</w:t>
      </w:r>
    </w:p>
    <w:p w:rsidR="00D764E8" w:rsidRDefault="00D764E8" w:rsidP="00D764E8"/>
    <w:tbl>
      <w:tblPr>
        <w:tblStyle w:val="TableGrid"/>
        <w:tblW w:w="0" w:type="auto"/>
        <w:tblLook w:val="04A0"/>
      </w:tblPr>
      <w:tblGrid>
        <w:gridCol w:w="1984"/>
        <w:gridCol w:w="1795"/>
        <w:gridCol w:w="1795"/>
      </w:tblGrid>
      <w:tr w:rsidR="00D764E8" w:rsidRPr="0081493B" w:rsidTr="00016B64">
        <w:trPr>
          <w:cnfStyle w:val="100000000000"/>
          <w:trHeight w:val="255"/>
        </w:trPr>
        <w:tc>
          <w:tcPr>
            <w:tcW w:w="0" w:type="auto"/>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TEST_DATA_ID</w:t>
            </w:r>
          </w:p>
        </w:tc>
        <w:tc>
          <w:tcPr>
            <w:tcW w:w="0" w:type="auto"/>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Signin</w:t>
            </w:r>
          </w:p>
        </w:tc>
        <w:tc>
          <w:tcPr>
            <w:tcW w:w="0" w:type="auto"/>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Registration</w:t>
            </w:r>
          </w:p>
        </w:tc>
      </w:tr>
      <w:tr w:rsidR="00D764E8" w:rsidRPr="0081493B" w:rsidTr="00016B64">
        <w:trPr>
          <w:cnfStyle w:val="000000100000"/>
          <w:cantSplit w:val="off"/>
          <w:trHeight w:val="255"/>
        </w:trPr>
        <w:tc>
          <w:tcPr>
            <w:tcW w:w="0" w:type="auto"/>
            <w:noWrap/>
            <w:hideMark/>
          </w:tcPr>
          <w:p w:rsidR="00D764E8" w:rsidRPr="0081493B" w:rsidRDefault="00D764E8" w:rsidP="00016B64">
            <w:pPr>
              <w:jc w:val="center"/>
              <w:rPr>
                <w:rFonts w:ascii="Arial" w:hAnsi="Arial" w:cs="Arial"/>
                <w:b/>
                <w:bCs/>
                <w:sz w:val="20"/>
              </w:rPr>
            </w:pPr>
            <w:r w:rsidRPr="0081493B">
              <w:rPr>
                <w:rFonts w:ascii="Arial" w:hAnsi="Arial" w:cs="Arial"/>
                <w:b/>
                <w:bCs/>
                <w:sz w:val="20"/>
              </w:rPr>
              <w:t>signUpPageData-1</w:t>
            </w:r>
          </w:p>
        </w:tc>
        <w:tc>
          <w:tcPr>
            <w:tcW w:w="0" w:type="auto"/>
            <w:noWrap/>
            <w:hideMark/>
          </w:tcPr>
          <w:p w:rsidR="00D764E8" w:rsidRPr="0081493B" w:rsidRDefault="00CC5060" w:rsidP="00016B64">
            <w:pPr>
              <w:jc w:val="center"/>
              <w:rPr>
                <w:rFonts w:ascii="Arial" w:hAnsi="Arial" w:cs="Arial"/>
                <w:color w:val="0000FF"/>
                <w:sz w:val="20"/>
                <w:u w:val="single"/>
              </w:rPr>
            </w:pPr>
            <w:hyperlink r:id="rId16" w:history="1">
              <w:r w:rsidR="00D764E8" w:rsidRPr="0081493B">
                <w:rPr>
                  <w:rFonts w:ascii="Arial" w:hAnsi="Arial" w:cs="Arial"/>
                  <w:color w:val="0000FF"/>
                  <w:sz w:val="20"/>
                  <w:u w:val="single"/>
                </w:rPr>
                <w:t>signUpSection1-1</w:t>
              </w:r>
            </w:hyperlink>
          </w:p>
        </w:tc>
        <w:tc>
          <w:tcPr>
            <w:tcW w:w="0" w:type="auto"/>
            <w:noWrap/>
            <w:hideMark/>
          </w:tcPr>
          <w:p w:rsidR="00D764E8" w:rsidRPr="0081493B" w:rsidRDefault="00CC5060" w:rsidP="00016B64">
            <w:pPr>
              <w:jc w:val="center"/>
              <w:rPr>
                <w:rFonts w:ascii="Arial" w:hAnsi="Arial" w:cs="Arial"/>
                <w:color w:val="0000FF"/>
                <w:sz w:val="20"/>
                <w:u w:val="single"/>
              </w:rPr>
            </w:pPr>
            <w:hyperlink r:id="rId17" w:history="1">
              <w:r w:rsidR="00D764E8" w:rsidRPr="0081493B">
                <w:rPr>
                  <w:rFonts w:ascii="Arial" w:hAnsi="Arial" w:cs="Arial"/>
                  <w:color w:val="0000FF"/>
                  <w:sz w:val="20"/>
                  <w:u w:val="single"/>
                </w:rPr>
                <w:t>signUpSection2-2</w:t>
              </w:r>
            </w:hyperlink>
          </w:p>
        </w:tc>
      </w:tr>
      <w:tr w:rsidR="00D764E8" w:rsidRPr="0081493B" w:rsidTr="00016B64">
        <w:trPr>
          <w:cantSplit w:val="off"/>
          <w:trHeight w:val="255"/>
        </w:trPr>
        <w:tc>
          <w:tcPr>
            <w:tcW w:w="0" w:type="auto"/>
            <w:noWrap/>
            <w:hideMark/>
          </w:tcPr>
          <w:p w:rsidR="00D764E8" w:rsidRPr="0081493B" w:rsidRDefault="00D764E8" w:rsidP="00016B64">
            <w:pPr>
              <w:jc w:val="center"/>
              <w:rPr>
                <w:rFonts w:ascii="Arial" w:hAnsi="Arial" w:cs="Arial"/>
                <w:b/>
                <w:bCs/>
                <w:sz w:val="20"/>
              </w:rPr>
            </w:pPr>
            <w:r w:rsidRPr="0081493B">
              <w:rPr>
                <w:rFonts w:ascii="Arial" w:hAnsi="Arial" w:cs="Arial"/>
                <w:b/>
                <w:bCs/>
                <w:sz w:val="20"/>
              </w:rPr>
              <w:t>signUpPageData-2</w:t>
            </w:r>
          </w:p>
        </w:tc>
        <w:tc>
          <w:tcPr>
            <w:tcW w:w="0" w:type="auto"/>
            <w:noWrap/>
            <w:hideMark/>
          </w:tcPr>
          <w:p w:rsidR="00D764E8" w:rsidRPr="0081493B" w:rsidRDefault="00CC5060" w:rsidP="00016B64">
            <w:pPr>
              <w:jc w:val="center"/>
              <w:rPr>
                <w:rFonts w:ascii="Arial" w:hAnsi="Arial" w:cs="Arial"/>
                <w:color w:val="0000FF"/>
                <w:sz w:val="20"/>
                <w:u w:val="single"/>
              </w:rPr>
            </w:pPr>
            <w:hyperlink r:id="rId18" w:history="1">
              <w:r w:rsidR="00D764E8" w:rsidRPr="0081493B">
                <w:rPr>
                  <w:rFonts w:ascii="Arial" w:hAnsi="Arial" w:cs="Arial"/>
                  <w:color w:val="0000FF"/>
                  <w:sz w:val="20"/>
                  <w:u w:val="single"/>
                </w:rPr>
                <w:t>signUpSection1-3</w:t>
              </w:r>
            </w:hyperlink>
          </w:p>
        </w:tc>
        <w:tc>
          <w:tcPr>
            <w:tcW w:w="0" w:type="auto"/>
            <w:noWrap/>
            <w:hideMark/>
          </w:tcPr>
          <w:p w:rsidR="00D764E8" w:rsidRPr="0081493B" w:rsidRDefault="00CC5060" w:rsidP="00016B64">
            <w:pPr>
              <w:jc w:val="center"/>
              <w:rPr>
                <w:rFonts w:ascii="Arial" w:hAnsi="Arial" w:cs="Arial"/>
                <w:color w:val="0000FF"/>
                <w:sz w:val="20"/>
                <w:u w:val="single"/>
              </w:rPr>
            </w:pPr>
            <w:hyperlink r:id="rId19" w:history="1">
              <w:r w:rsidR="00D764E8" w:rsidRPr="0081493B">
                <w:rPr>
                  <w:rFonts w:ascii="Arial" w:hAnsi="Arial" w:cs="Arial"/>
                  <w:color w:val="0000FF"/>
                  <w:sz w:val="20"/>
                  <w:u w:val="single"/>
                </w:rPr>
                <w:t>signUpSection2-4</w:t>
              </w:r>
            </w:hyperlink>
          </w:p>
        </w:tc>
      </w:tr>
      <w:tr w:rsidR="00D764E8" w:rsidRPr="0081493B" w:rsidTr="00016B64">
        <w:trPr>
          <w:cnfStyle w:val="000000100000"/>
          <w:cantSplit w:val="off"/>
          <w:trHeight w:val="255"/>
        </w:trPr>
        <w:tc>
          <w:tcPr>
            <w:tcW w:w="0" w:type="auto"/>
            <w:noWrap/>
            <w:hideMark/>
          </w:tcPr>
          <w:p w:rsidR="00D764E8" w:rsidRPr="0081493B" w:rsidRDefault="00D764E8" w:rsidP="00016B64">
            <w:pPr>
              <w:rPr>
                <w:rFonts w:ascii="Arial" w:hAnsi="Arial" w:cs="Arial"/>
                <w:b/>
                <w:bCs/>
                <w:sz w:val="20"/>
              </w:rPr>
            </w:pPr>
          </w:p>
        </w:tc>
        <w:tc>
          <w:tcPr>
            <w:tcW w:w="0" w:type="auto"/>
            <w:noWrap/>
            <w:hideMark/>
          </w:tcPr>
          <w:p w:rsidR="00D764E8" w:rsidRPr="0081493B" w:rsidRDefault="00D764E8" w:rsidP="00016B64">
            <w:pPr>
              <w:jc w:val="center"/>
              <w:rPr>
                <w:rFonts w:ascii="Arial" w:hAnsi="Arial" w:cs="Arial"/>
                <w:color w:val="0000FF"/>
                <w:sz w:val="20"/>
                <w:u w:val="single"/>
              </w:rPr>
            </w:pPr>
          </w:p>
        </w:tc>
        <w:tc>
          <w:tcPr>
            <w:tcW w:w="0" w:type="auto"/>
            <w:noWrap/>
            <w:hideMark/>
          </w:tcPr>
          <w:p w:rsidR="00D764E8" w:rsidRPr="0081493B" w:rsidRDefault="00D764E8" w:rsidP="00016B64">
            <w:pPr>
              <w:jc w:val="center"/>
              <w:rPr>
                <w:rFonts w:ascii="Arial" w:hAnsi="Arial" w:cs="Arial"/>
                <w:color w:val="0000FF"/>
                <w:sz w:val="20"/>
                <w:u w:val="single"/>
              </w:rPr>
            </w:pPr>
          </w:p>
        </w:tc>
      </w:tr>
    </w:tbl>
    <w:p w:rsidR="00D764E8" w:rsidRDefault="00D764E8" w:rsidP="00D764E8">
      <w:r>
        <w:t>signUpSection2, in turn, must also have two test data rows, with properties for leaf element names:</w:t>
      </w:r>
    </w:p>
    <w:p w:rsidR="00D764E8" w:rsidRDefault="00D764E8" w:rsidP="00D764E8"/>
    <w:tbl>
      <w:tblPr>
        <w:tblStyle w:val="TableGrid"/>
        <w:tblW w:w="0" w:type="auto"/>
        <w:tblLook w:val="04A0"/>
      </w:tblPr>
      <w:tblGrid>
        <w:gridCol w:w="1906"/>
        <w:gridCol w:w="2162"/>
        <w:gridCol w:w="2417"/>
        <w:gridCol w:w="1273"/>
        <w:gridCol w:w="1641"/>
      </w:tblGrid>
      <w:tr w:rsidR="00D764E8" w:rsidRPr="0081493B" w:rsidTr="00016B64">
        <w:trPr>
          <w:cnfStyle w:val="100000000000"/>
          <w:trHeight w:val="255"/>
        </w:trPr>
        <w:tc>
          <w:tcPr>
            <w:tcW w:w="0" w:type="auto"/>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TEST_DATA_ID</w:t>
            </w:r>
          </w:p>
        </w:tc>
        <w:tc>
          <w:tcPr>
            <w:tcW w:w="0" w:type="auto"/>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RegistrationPassword</w:t>
            </w:r>
          </w:p>
        </w:tc>
        <w:tc>
          <w:tcPr>
            <w:tcW w:w="0" w:type="auto"/>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signUpConfirmPassword</w:t>
            </w:r>
          </w:p>
        </w:tc>
        <w:tc>
          <w:tcPr>
            <w:tcW w:w="1273" w:type="dxa"/>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firstName</w:t>
            </w:r>
          </w:p>
        </w:tc>
        <w:tc>
          <w:tcPr>
            <w:tcW w:w="1440" w:type="dxa"/>
            <w:noWrap/>
            <w:hideMark/>
          </w:tcPr>
          <w:p w:rsidR="00D764E8" w:rsidRPr="0081493B" w:rsidRDefault="00D764E8" w:rsidP="00016B64">
            <w:pPr>
              <w:jc w:val="center"/>
              <w:rPr>
                <w:rFonts w:ascii="Arial" w:hAnsi="Arial" w:cs="Arial"/>
                <w:b w:val="0"/>
                <w:bCs/>
                <w:sz w:val="20"/>
              </w:rPr>
            </w:pPr>
            <w:r w:rsidRPr="0081493B">
              <w:rPr>
                <w:rFonts w:ascii="Arial" w:hAnsi="Arial" w:cs="Arial"/>
                <w:b w:val="0"/>
                <w:bCs/>
                <w:sz w:val="20"/>
              </w:rPr>
              <w:t>lastName</w:t>
            </w:r>
          </w:p>
        </w:tc>
      </w:tr>
      <w:tr w:rsidR="00D764E8" w:rsidRPr="0081493B" w:rsidTr="00016B64">
        <w:trPr>
          <w:cnfStyle w:val="000000100000"/>
          <w:cantSplit w:val="off"/>
          <w:trHeight w:val="255"/>
        </w:trPr>
        <w:tc>
          <w:tcPr>
            <w:tcW w:w="0" w:type="auto"/>
            <w:noWrap/>
            <w:hideMark/>
          </w:tcPr>
          <w:p w:rsidR="00D764E8" w:rsidRPr="0081493B" w:rsidRDefault="00D764E8" w:rsidP="00016B64">
            <w:pPr>
              <w:jc w:val="center"/>
              <w:rPr>
                <w:rFonts w:ascii="Arial" w:hAnsi="Arial" w:cs="Arial"/>
                <w:b/>
                <w:bCs/>
                <w:sz w:val="20"/>
              </w:rPr>
            </w:pPr>
            <w:r w:rsidRPr="0081493B">
              <w:rPr>
                <w:rFonts w:ascii="Arial" w:hAnsi="Arial" w:cs="Arial"/>
                <w:b/>
                <w:bCs/>
                <w:sz w:val="20"/>
              </w:rPr>
              <w:t>signUpSection2-2</w:t>
            </w:r>
          </w:p>
        </w:tc>
        <w:tc>
          <w:tcPr>
            <w:tcW w:w="0" w:type="auto"/>
            <w:noWrap/>
            <w:hideMark/>
          </w:tcPr>
          <w:p w:rsidR="00D764E8" w:rsidRPr="0081493B" w:rsidRDefault="00D764E8" w:rsidP="00016B64">
            <w:pPr>
              <w:rPr>
                <w:rFonts w:ascii="Arial" w:hAnsi="Arial" w:cs="Arial"/>
                <w:sz w:val="20"/>
              </w:rPr>
            </w:pPr>
            <w:r w:rsidRPr="0081493B">
              <w:rPr>
                <w:rFonts w:ascii="Arial" w:hAnsi="Arial" w:cs="Arial"/>
                <w:sz w:val="20"/>
              </w:rPr>
              <w:t>123abcd</w:t>
            </w:r>
          </w:p>
        </w:tc>
        <w:tc>
          <w:tcPr>
            <w:tcW w:w="0" w:type="auto"/>
            <w:noWrap/>
            <w:hideMark/>
          </w:tcPr>
          <w:p w:rsidR="00D764E8" w:rsidRPr="0081493B" w:rsidRDefault="00D764E8" w:rsidP="00016B64">
            <w:pPr>
              <w:rPr>
                <w:rFonts w:ascii="Arial" w:hAnsi="Arial" w:cs="Arial"/>
                <w:sz w:val="20"/>
              </w:rPr>
            </w:pPr>
            <w:r w:rsidRPr="0081493B">
              <w:rPr>
                <w:rFonts w:ascii="Arial" w:hAnsi="Arial" w:cs="Arial"/>
                <w:sz w:val="20"/>
              </w:rPr>
              <w:t>123abcd</w:t>
            </w:r>
          </w:p>
        </w:tc>
        <w:tc>
          <w:tcPr>
            <w:tcW w:w="0" w:type="auto"/>
            <w:noWrap/>
            <w:hideMark/>
          </w:tcPr>
          <w:p w:rsidR="00D764E8" w:rsidRPr="0081493B" w:rsidRDefault="00D764E8" w:rsidP="00016B64">
            <w:pPr>
              <w:rPr>
                <w:rFonts w:ascii="Arial" w:hAnsi="Arial" w:cs="Arial"/>
                <w:sz w:val="20"/>
              </w:rPr>
            </w:pPr>
            <w:r>
              <w:rPr>
                <w:rFonts w:ascii="Arial" w:hAnsi="Arial" w:cs="Arial"/>
                <w:sz w:val="20"/>
              </w:rPr>
              <w:t>Kiran</w:t>
            </w:r>
          </w:p>
        </w:tc>
        <w:tc>
          <w:tcPr>
            <w:tcW w:w="1641" w:type="dxa"/>
            <w:noWrap/>
            <w:hideMark/>
          </w:tcPr>
          <w:p w:rsidR="00D764E8" w:rsidRPr="0081493B" w:rsidRDefault="00D764E8" w:rsidP="00016B64">
            <w:pPr>
              <w:rPr>
                <w:rFonts w:ascii="Arial" w:hAnsi="Arial" w:cs="Arial"/>
                <w:sz w:val="20"/>
              </w:rPr>
            </w:pPr>
            <w:r>
              <w:rPr>
                <w:rFonts w:ascii="Arial" w:hAnsi="Arial" w:cs="Arial"/>
                <w:sz w:val="20"/>
              </w:rPr>
              <w:t>Gawde</w:t>
            </w:r>
          </w:p>
        </w:tc>
      </w:tr>
      <w:tr w:rsidR="00D764E8" w:rsidRPr="0081493B" w:rsidTr="00016B64">
        <w:trPr>
          <w:cantSplit w:val="off"/>
          <w:trHeight w:val="255"/>
        </w:trPr>
        <w:tc>
          <w:tcPr>
            <w:tcW w:w="0" w:type="auto"/>
            <w:noWrap/>
            <w:hideMark/>
          </w:tcPr>
          <w:p w:rsidR="00D764E8" w:rsidRPr="0081493B" w:rsidRDefault="00D764E8" w:rsidP="00016B64">
            <w:pPr>
              <w:jc w:val="center"/>
              <w:rPr>
                <w:rFonts w:ascii="Arial" w:hAnsi="Arial" w:cs="Arial"/>
                <w:b/>
                <w:bCs/>
                <w:sz w:val="20"/>
              </w:rPr>
            </w:pPr>
            <w:r w:rsidRPr="0081493B">
              <w:rPr>
                <w:rFonts w:ascii="Arial" w:hAnsi="Arial" w:cs="Arial"/>
                <w:b/>
                <w:bCs/>
                <w:sz w:val="20"/>
              </w:rPr>
              <w:t>signUpSection2-4</w:t>
            </w:r>
          </w:p>
        </w:tc>
        <w:tc>
          <w:tcPr>
            <w:tcW w:w="0" w:type="auto"/>
            <w:noWrap/>
            <w:hideMark/>
          </w:tcPr>
          <w:p w:rsidR="00D764E8" w:rsidRPr="0081493B" w:rsidRDefault="00D764E8" w:rsidP="00016B64">
            <w:pPr>
              <w:rPr>
                <w:rFonts w:ascii="Arial" w:hAnsi="Arial" w:cs="Arial"/>
                <w:sz w:val="20"/>
              </w:rPr>
            </w:pPr>
            <w:r w:rsidRPr="0081493B">
              <w:rPr>
                <w:rFonts w:ascii="Arial" w:hAnsi="Arial" w:cs="Arial"/>
                <w:sz w:val="20"/>
              </w:rPr>
              <w:t>123456a</w:t>
            </w:r>
          </w:p>
        </w:tc>
        <w:tc>
          <w:tcPr>
            <w:tcW w:w="0" w:type="auto"/>
            <w:noWrap/>
            <w:hideMark/>
          </w:tcPr>
          <w:p w:rsidR="00D764E8" w:rsidRPr="0081493B" w:rsidRDefault="00D764E8" w:rsidP="00016B64">
            <w:pPr>
              <w:rPr>
                <w:rFonts w:ascii="Arial" w:hAnsi="Arial" w:cs="Arial"/>
                <w:sz w:val="20"/>
              </w:rPr>
            </w:pPr>
            <w:r w:rsidRPr="0081493B">
              <w:rPr>
                <w:rFonts w:ascii="Arial" w:hAnsi="Arial" w:cs="Arial"/>
                <w:sz w:val="20"/>
              </w:rPr>
              <w:t>123456a</w:t>
            </w:r>
          </w:p>
        </w:tc>
        <w:tc>
          <w:tcPr>
            <w:tcW w:w="0" w:type="auto"/>
            <w:noWrap/>
            <w:hideMark/>
          </w:tcPr>
          <w:p w:rsidR="00D764E8" w:rsidRPr="0081493B" w:rsidRDefault="00D764E8" w:rsidP="00016B64">
            <w:pPr>
              <w:rPr>
                <w:rFonts w:ascii="Arial" w:hAnsi="Arial" w:cs="Arial"/>
                <w:sz w:val="20"/>
              </w:rPr>
            </w:pPr>
            <w:r w:rsidRPr="0081493B">
              <w:rPr>
                <w:rFonts w:ascii="Arial" w:hAnsi="Arial" w:cs="Arial"/>
                <w:sz w:val="20"/>
              </w:rPr>
              <w:t>Igor</w:t>
            </w:r>
          </w:p>
        </w:tc>
        <w:tc>
          <w:tcPr>
            <w:tcW w:w="1641" w:type="dxa"/>
            <w:noWrap/>
            <w:hideMark/>
          </w:tcPr>
          <w:p w:rsidR="00D764E8" w:rsidRPr="0081493B" w:rsidRDefault="00D764E8" w:rsidP="00016B64">
            <w:pPr>
              <w:rPr>
                <w:rFonts w:ascii="Arial" w:hAnsi="Arial" w:cs="Arial"/>
                <w:sz w:val="20"/>
              </w:rPr>
            </w:pPr>
            <w:r w:rsidRPr="0081493B">
              <w:rPr>
                <w:rFonts w:ascii="Arial" w:hAnsi="Arial" w:cs="Arial"/>
                <w:sz w:val="20"/>
              </w:rPr>
              <w:t>Abramovich</w:t>
            </w:r>
          </w:p>
        </w:tc>
      </w:tr>
    </w:tbl>
    <w:p w:rsidR="00D764E8" w:rsidRDefault="00D764E8" w:rsidP="00D764E8">
      <w:r w:rsidRPr="00A95DED">
        <w:t xml:space="preserve">A transition referring to </w:t>
      </w:r>
      <w:r>
        <w:t>SignUpPageData test suite will be executed twice, once for each test data.</w:t>
      </w:r>
    </w:p>
    <w:p w:rsidR="00D764E8" w:rsidRDefault="00D764E8" w:rsidP="00D764E8"/>
    <w:p w:rsidR="00D764E8" w:rsidRPr="00376098" w:rsidRDefault="00D764E8" w:rsidP="00D764E8">
      <w:pPr>
        <w:pStyle w:val="Heading4"/>
      </w:pPr>
      <w:bookmarkStart w:id="75" w:name="_Toc363035731"/>
      <w:r>
        <w:t>Variables</w:t>
      </w:r>
      <w:bookmarkEnd w:id="75"/>
    </w:p>
    <w:p w:rsidR="00D764E8" w:rsidRDefault="00D764E8" w:rsidP="00D764E8">
      <w:r>
        <w:t>Sometimes there is a requirement where data must be dynamic, for example, a unique userId to test a login, or today’s date. The system supports this by allowing Java format variables within test data values. For example, signUpSection1 data suite, which requires unique set user ids, can be specified as follows:</w:t>
      </w:r>
    </w:p>
    <w:p w:rsidR="00D764E8" w:rsidRDefault="00D764E8" w:rsidP="00D764E8"/>
    <w:tbl>
      <w:tblPr>
        <w:tblStyle w:val="TableGrid"/>
        <w:tblW w:w="6740" w:type="dxa"/>
        <w:tblLook w:val="04A0"/>
      </w:tblPr>
      <w:tblGrid>
        <w:gridCol w:w="2520"/>
        <w:gridCol w:w="4220"/>
      </w:tblGrid>
      <w:tr w:rsidR="00D764E8" w:rsidRPr="00A95DED" w:rsidTr="00016B64">
        <w:trPr>
          <w:cnfStyle w:val="100000000000"/>
          <w:trHeight w:val="255"/>
        </w:trPr>
        <w:tc>
          <w:tcPr>
            <w:tcW w:w="2520" w:type="dxa"/>
            <w:noWrap/>
            <w:hideMark/>
          </w:tcPr>
          <w:p w:rsidR="00D764E8" w:rsidRPr="00A95DED" w:rsidRDefault="00D764E8" w:rsidP="00016B64">
            <w:pPr>
              <w:jc w:val="center"/>
              <w:rPr>
                <w:rFonts w:ascii="Arial" w:hAnsi="Arial" w:cs="Arial"/>
                <w:b w:val="0"/>
                <w:bCs/>
                <w:sz w:val="20"/>
              </w:rPr>
            </w:pPr>
            <w:r w:rsidRPr="00A95DED">
              <w:rPr>
                <w:rFonts w:ascii="Arial" w:hAnsi="Arial" w:cs="Arial"/>
                <w:b w:val="0"/>
                <w:bCs/>
                <w:sz w:val="20"/>
              </w:rPr>
              <w:t>TEST_DATA_ID</w:t>
            </w:r>
          </w:p>
        </w:tc>
        <w:tc>
          <w:tcPr>
            <w:tcW w:w="4220" w:type="dxa"/>
            <w:noWrap/>
            <w:hideMark/>
          </w:tcPr>
          <w:p w:rsidR="00D764E8" w:rsidRPr="00A95DED" w:rsidRDefault="00D764E8" w:rsidP="00016B64">
            <w:pPr>
              <w:jc w:val="center"/>
              <w:rPr>
                <w:rFonts w:ascii="Arial" w:hAnsi="Arial" w:cs="Arial"/>
                <w:b w:val="0"/>
                <w:bCs/>
                <w:sz w:val="20"/>
              </w:rPr>
            </w:pPr>
            <w:r w:rsidRPr="00A95DED">
              <w:rPr>
                <w:rFonts w:ascii="Arial" w:hAnsi="Arial" w:cs="Arial"/>
                <w:b w:val="0"/>
                <w:bCs/>
                <w:sz w:val="20"/>
              </w:rPr>
              <w:t>registrationUserID</w:t>
            </w:r>
          </w:p>
        </w:tc>
      </w:tr>
      <w:tr w:rsidR="00D764E8" w:rsidRPr="00A95DED" w:rsidTr="00016B64">
        <w:trPr>
          <w:cnfStyle w:val="000000100000"/>
          <w:trHeight w:val="255"/>
        </w:trPr>
        <w:tc>
          <w:tcPr>
            <w:tcW w:w="2520" w:type="dxa"/>
            <w:noWrap/>
            <w:hideMark/>
          </w:tcPr>
          <w:p w:rsidR="00D764E8" w:rsidRPr="00A95DED" w:rsidRDefault="00D764E8" w:rsidP="00016B64">
            <w:pPr>
              <w:jc w:val="center"/>
              <w:rPr>
                <w:rFonts w:ascii="Arial" w:hAnsi="Arial" w:cs="Arial"/>
                <w:b/>
                <w:bCs/>
                <w:sz w:val="20"/>
              </w:rPr>
            </w:pPr>
            <w:r w:rsidRPr="00A95DED">
              <w:rPr>
                <w:rFonts w:ascii="Arial" w:hAnsi="Arial" w:cs="Arial"/>
                <w:b/>
                <w:bCs/>
                <w:sz w:val="20"/>
              </w:rPr>
              <w:t>signUpSection1-1</w:t>
            </w:r>
          </w:p>
        </w:tc>
        <w:tc>
          <w:tcPr>
            <w:tcW w:w="4220" w:type="dxa"/>
            <w:noWrap/>
            <w:hideMark/>
          </w:tcPr>
          <w:p w:rsidR="00D764E8" w:rsidRPr="00A95DED" w:rsidRDefault="00D764E8" w:rsidP="00016B64">
            <w:pPr>
              <w:rPr>
                <w:rFonts w:ascii="Arial" w:hAnsi="Arial" w:cs="Arial"/>
                <w:sz w:val="20"/>
              </w:rPr>
            </w:pPr>
            <w:r>
              <w:rPr>
                <w:rFonts w:ascii="Arial" w:hAnsi="Arial" w:cs="Arial"/>
                <w:sz w:val="20"/>
              </w:rPr>
              <w:t>igor</w:t>
            </w:r>
            <w:r w:rsidRPr="00A95DED">
              <w:rPr>
                <w:rFonts w:ascii="Arial" w:hAnsi="Arial" w:cs="Arial"/>
                <w:sz w:val="20"/>
              </w:rPr>
              <w:t>{0,number,#}@ objectedge.com</w:t>
            </w:r>
          </w:p>
        </w:tc>
      </w:tr>
      <w:tr w:rsidR="00D764E8" w:rsidRPr="00A95DED" w:rsidTr="00016B64">
        <w:trPr>
          <w:trHeight w:val="255"/>
        </w:trPr>
        <w:tc>
          <w:tcPr>
            <w:tcW w:w="2520" w:type="dxa"/>
            <w:noWrap/>
            <w:hideMark/>
          </w:tcPr>
          <w:p w:rsidR="00D764E8" w:rsidRPr="00A95DED" w:rsidRDefault="00D764E8" w:rsidP="00016B64">
            <w:pPr>
              <w:jc w:val="center"/>
              <w:rPr>
                <w:rFonts w:ascii="Arial" w:hAnsi="Arial" w:cs="Arial"/>
                <w:b/>
                <w:bCs/>
                <w:sz w:val="20"/>
              </w:rPr>
            </w:pPr>
            <w:r w:rsidRPr="00A95DED">
              <w:rPr>
                <w:rFonts w:ascii="Arial" w:hAnsi="Arial" w:cs="Arial"/>
                <w:b/>
                <w:bCs/>
                <w:sz w:val="20"/>
              </w:rPr>
              <w:t>signUpSection1-3</w:t>
            </w:r>
          </w:p>
        </w:tc>
        <w:tc>
          <w:tcPr>
            <w:tcW w:w="4220" w:type="dxa"/>
            <w:noWrap/>
            <w:hideMark/>
          </w:tcPr>
          <w:p w:rsidR="00D764E8" w:rsidRPr="00A95DED" w:rsidRDefault="00D764E8" w:rsidP="00016B64">
            <w:pPr>
              <w:rPr>
                <w:rFonts w:ascii="Arial" w:hAnsi="Arial" w:cs="Arial"/>
                <w:sz w:val="20"/>
              </w:rPr>
            </w:pPr>
            <w:r>
              <w:rPr>
                <w:rFonts w:ascii="Arial" w:hAnsi="Arial" w:cs="Arial"/>
                <w:sz w:val="20"/>
              </w:rPr>
              <w:t>kiran</w:t>
            </w:r>
            <w:r w:rsidRPr="00A95DED">
              <w:rPr>
                <w:rFonts w:ascii="Arial" w:hAnsi="Arial" w:cs="Arial"/>
                <w:sz w:val="20"/>
              </w:rPr>
              <w:t>{1,number,#}@objectedge.com</w:t>
            </w:r>
          </w:p>
        </w:tc>
      </w:tr>
    </w:tbl>
    <w:p w:rsidR="00D764E8" w:rsidRDefault="00D764E8" w:rsidP="00D764E8"/>
    <w:p w:rsidR="00D764E8" w:rsidRPr="00A95DED" w:rsidRDefault="00D764E8" w:rsidP="00D764E8">
      <w:r>
        <w:t xml:space="preserve">At run-time, variables will be bound to randomly-generated values (e.g. </w:t>
      </w:r>
      <w:hyperlink r:id="rId20" w:history="1">
        <w:r w:rsidRPr="000F100F">
          <w:rPr>
            <w:rStyle w:val="Hyperlink"/>
          </w:rPr>
          <w:t>igor2345@objectedge.com</w:t>
        </w:r>
      </w:hyperlink>
      <w:r>
        <w:t xml:space="preserve">, </w:t>
      </w:r>
      <w:hyperlink r:id="rId21" w:history="1">
        <w:r w:rsidRPr="000F100F">
          <w:rPr>
            <w:rStyle w:val="Hyperlink"/>
          </w:rPr>
          <w:t>kiran3245@objectedge.com</w:t>
        </w:r>
      </w:hyperlink>
      <w:r>
        <w:t xml:space="preserve">). The scope of these binding will be the flow’s instance. Which means, if a variable is reused with a flow, it will be bound to the same value. This is particularly convenient for specifying expected values. </w:t>
      </w:r>
    </w:p>
    <w:p w:rsidR="00D764E8" w:rsidRDefault="00D764E8" w:rsidP="00D764E8">
      <w:pPr>
        <w:pStyle w:val="Heading3"/>
        <w:numPr>
          <w:ilvl w:val="2"/>
          <w:numId w:val="20"/>
        </w:numPr>
        <w:ind w:left="864" w:hanging="864"/>
      </w:pPr>
      <w:bookmarkStart w:id="76" w:name="_Toc348083562"/>
      <w:bookmarkStart w:id="77" w:name="_Toc363035732"/>
      <w:r>
        <w:lastRenderedPageBreak/>
        <w:t>Custom actions (for Developers)</w:t>
      </w:r>
      <w:bookmarkEnd w:id="76"/>
      <w:bookmarkEnd w:id="77"/>
    </w:p>
    <w:p w:rsidR="00D764E8" w:rsidRDefault="00D764E8" w:rsidP="00D764E8">
      <w:r>
        <w:t xml:space="preserve">Custom actions allow higher-level transition types and are implemented as Java subclasses  </w:t>
      </w:r>
      <w:r>
        <w:rPr>
          <w:rFonts w:ascii="Consolas" w:hAnsi="Consolas" w:cs="Consolas"/>
          <w:color w:val="000000"/>
          <w:sz w:val="20"/>
          <w:highlight w:val="lightGray"/>
          <w:u w:val="single"/>
        </w:rPr>
        <w:t>com.objectedge.site.test.model.execution.UserDefinedTestDataAction</w:t>
      </w:r>
      <w:r>
        <w:t>.</w:t>
      </w:r>
      <w:r w:rsidR="00177377">
        <w:t xml:space="preserve"> </w:t>
      </w:r>
      <w:r>
        <w:t xml:space="preserve">There are two required methods to implement: getName and execute. getName returns a String, which will appear in the set of allowed actions in flow editor; execute methods defines the behavior. Typically custom actions are implemented in terms of Selenium API. There are few examples of custom actions in the </w:t>
      </w:r>
      <w:r w:rsidRPr="00A6798F">
        <w:rPr>
          <w:i/>
        </w:rPr>
        <w:t>oe_regression_testing_tool_sandbox</w:t>
      </w:r>
      <w:r>
        <w:t xml:space="preserve"> project.</w:t>
      </w:r>
    </w:p>
    <w:p w:rsidR="00D764E8" w:rsidRDefault="00D764E8" w:rsidP="00D764E8">
      <w:r>
        <w:t xml:space="preserve">If you define custom actions, you may need to modify </w:t>
      </w:r>
      <w:r w:rsidRPr="00A6798F">
        <w:rPr>
          <w:i/>
        </w:rPr>
        <w:t>actionClassPackages</w:t>
      </w:r>
      <w:r w:rsidR="00177377">
        <w:t xml:space="preserve"> </w:t>
      </w:r>
      <w:r>
        <w:t>in properties/TestFlowManager.properties to include the corresponding Java package. By default, the current values contain the framework package but you can add your own:</w:t>
      </w:r>
    </w:p>
    <w:p w:rsidR="00D764E8" w:rsidRDefault="00D764E8" w:rsidP="00D764E8">
      <w:pPr>
        <w:rPr>
          <w:i/>
        </w:rPr>
      </w:pPr>
      <w:r w:rsidRPr="00A6798F">
        <w:rPr>
          <w:i/>
        </w:rPr>
        <w:t>actionClassPackages=com.objectedge.site.test</w:t>
      </w:r>
      <w:r>
        <w:rPr>
          <w:i/>
        </w:rPr>
        <w:t>, com.your.package</w:t>
      </w:r>
    </w:p>
    <w:p w:rsidR="00D764E8" w:rsidRDefault="00D764E8" w:rsidP="00D764E8">
      <w:pPr>
        <w:rPr>
          <w:i/>
        </w:rPr>
      </w:pPr>
    </w:p>
    <w:p w:rsidR="00D764E8" w:rsidRDefault="00D764E8" w:rsidP="00D764E8">
      <w:pPr>
        <w:pStyle w:val="Heading3"/>
        <w:numPr>
          <w:ilvl w:val="2"/>
          <w:numId w:val="20"/>
        </w:numPr>
        <w:ind w:left="864" w:hanging="864"/>
      </w:pPr>
      <w:bookmarkStart w:id="78" w:name="_Toc348083563"/>
      <w:bookmarkStart w:id="79" w:name="_Toc363035733"/>
      <w:r>
        <w:t>Updating Reference Data</w:t>
      </w:r>
      <w:bookmarkEnd w:id="78"/>
      <w:bookmarkEnd w:id="79"/>
    </w:p>
    <w:p w:rsidR="00D764E8" w:rsidRDefault="00D764E8" w:rsidP="00D764E8">
      <w:r>
        <w:t>If you make any changes to SiteSpec or custom actions, you can update corresponding meta-data in all test data and flows, by running UPDATE_REF_DATA runconfig.</w:t>
      </w:r>
    </w:p>
    <w:p w:rsidR="00D764E8" w:rsidRDefault="00D764E8" w:rsidP="00D764E8">
      <w:r>
        <w:t xml:space="preserve">This update will also trigger referential integrity validation, which will report any invalid references to data, page names, actions and elements. </w:t>
      </w:r>
    </w:p>
    <w:p w:rsidR="00D764E8" w:rsidRDefault="00D764E8" w:rsidP="00D764E8">
      <w:r>
        <w:t xml:space="preserve">NOTE: Make sure all data and flow XLS files are closed when you run UPDATE_REF_DATA. Otherwise system will not be able to update the files. </w:t>
      </w:r>
    </w:p>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 w:rsidR="00B9407D" w:rsidRDefault="00B9407D" w:rsidP="00D764E8">
      <w:pPr>
        <w:pStyle w:val="Heading3"/>
        <w:numPr>
          <w:ilvl w:val="2"/>
          <w:numId w:val="20"/>
        </w:numPr>
        <w:ind w:left="864" w:hanging="864"/>
      </w:pPr>
      <w:r>
        <w:lastRenderedPageBreak/>
        <w:t xml:space="preserve">Quick Guide to Transition Actions </w:t>
      </w:r>
    </w:p>
    <w:p w:rsidR="00B9407D" w:rsidRDefault="00B9407D" w:rsidP="00B9407D"/>
    <w:p w:rsidR="00B9407D" w:rsidRPr="00B9407D" w:rsidRDefault="00B9407D" w:rsidP="00B9407D"/>
    <w:p w:rsidR="00D764E8" w:rsidRDefault="00D764E8" w:rsidP="00D764E8">
      <w:pPr>
        <w:pStyle w:val="Heading1"/>
        <w:numPr>
          <w:ilvl w:val="0"/>
          <w:numId w:val="20"/>
        </w:numPr>
      </w:pPr>
      <w:bookmarkStart w:id="80" w:name="_Toc348083564"/>
      <w:bookmarkStart w:id="81" w:name="_Toc363035734"/>
      <w:r>
        <w:lastRenderedPageBreak/>
        <w:t>Run-time tasks</w:t>
      </w:r>
      <w:bookmarkEnd w:id="80"/>
      <w:bookmarkEnd w:id="81"/>
    </w:p>
    <w:p w:rsidR="00D764E8" w:rsidRDefault="00D764E8" w:rsidP="00D764E8">
      <w:pPr>
        <w:pStyle w:val="Heading3"/>
        <w:numPr>
          <w:ilvl w:val="2"/>
          <w:numId w:val="20"/>
        </w:numPr>
        <w:ind w:left="864" w:hanging="864"/>
      </w:pPr>
      <w:bookmarkStart w:id="82" w:name="_Toc363035735"/>
      <w:bookmarkStart w:id="83" w:name="_Toc348083565"/>
      <w:r>
        <w:t>Setting run-time properties</w:t>
      </w:r>
      <w:bookmarkEnd w:id="82"/>
    </w:p>
    <w:p w:rsidR="00D764E8" w:rsidRDefault="00D764E8" w:rsidP="00D764E8">
      <w:r>
        <w:t xml:space="preserve">Run-time properties are defined in </w:t>
      </w:r>
      <w:r w:rsidRPr="00CE7E34">
        <w:rPr>
          <w:i/>
        </w:rPr>
        <w:t>resources/properties/TestFlowExecution.properties file.</w:t>
      </w:r>
      <w:r>
        <w:t xml:space="preserve"> The following properties are supported:</w:t>
      </w:r>
    </w:p>
    <w:p w:rsidR="00D764E8" w:rsidRDefault="00D764E8" w:rsidP="00F66274">
      <w:pPr>
        <w:pStyle w:val="ListParagraph"/>
        <w:numPr>
          <w:ilvl w:val="0"/>
          <w:numId w:val="36"/>
        </w:numPr>
      </w:pPr>
      <w:r>
        <w:t xml:space="preserve">newBrowserPerTest: If true, open a new browser for each flow, false – otherwise. </w:t>
      </w:r>
    </w:p>
    <w:p w:rsidR="00D764E8" w:rsidRPr="00D764E8" w:rsidRDefault="00D764E8" w:rsidP="00F66274">
      <w:pPr>
        <w:pStyle w:val="ListParagraph"/>
        <w:numPr>
          <w:ilvl w:val="0"/>
          <w:numId w:val="36"/>
        </w:numPr>
        <w:rPr>
          <w:rFonts w:ascii="Courier New" w:hAnsi="Courier New"/>
          <w:sz w:val="18"/>
        </w:rPr>
      </w:pPr>
      <w:r w:rsidRPr="00D764E8">
        <w:t>loggingLevel: lowest log4J logging level (INFO, DEBUG, ERROR, etc)</w:t>
      </w:r>
    </w:p>
    <w:p w:rsidR="00D764E8" w:rsidRDefault="00D764E8" w:rsidP="00F66274">
      <w:pPr>
        <w:pStyle w:val="ListParagraph"/>
        <w:numPr>
          <w:ilvl w:val="0"/>
          <w:numId w:val="36"/>
        </w:numPr>
        <w:jc w:val="left"/>
      </w:pPr>
      <w:r w:rsidRPr="00D764E8">
        <w:t>loggingTargets: targets where logs are written. Allowed values are CONSOLE and/or FILE, which correspond to System.out and a timestamped log file resources/logs/&lt;{todayDate}/{timeNow}.log. Empty value will turn execution logging off.</w:t>
      </w:r>
    </w:p>
    <w:p w:rsidR="00D764E8" w:rsidRPr="00EA22C9" w:rsidRDefault="00EA22C9" w:rsidP="00F66274">
      <w:pPr>
        <w:pStyle w:val="ListParagraph"/>
        <w:numPr>
          <w:ilvl w:val="0"/>
          <w:numId w:val="36"/>
        </w:numPr>
      </w:pPr>
      <w:r w:rsidRPr="00A3195F">
        <w:t>closeBrowserAtTheEndOfFinalTest: if true, close the browser at the end of the final test.</w:t>
      </w:r>
    </w:p>
    <w:p w:rsidR="00B111C4" w:rsidRPr="00877476" w:rsidRDefault="00EA22C9" w:rsidP="00EA22C9">
      <w:pPr>
        <w:pStyle w:val="ListParagraph"/>
        <w:numPr>
          <w:ilvl w:val="0"/>
          <w:numId w:val="36"/>
        </w:numPr>
        <w:autoSpaceDE w:val="0"/>
        <w:autoSpaceDN w:val="0"/>
        <w:adjustRightInd w:val="0"/>
        <w:spacing w:after="0"/>
      </w:pPr>
      <w:r w:rsidRPr="00877476">
        <w:t xml:space="preserve">timeoutElementWait: </w:t>
      </w:r>
      <w:r w:rsidR="00B111C4" w:rsidRPr="00877476">
        <w:t>maximum wait, in seconds, before elements are presented. When looking for page elements, if an element is not found, system will assume it is because it has not been loaded yet. It will wait until it is, subject to this timeout.</w:t>
      </w:r>
    </w:p>
    <w:p w:rsidR="00DF32DB" w:rsidRPr="00877476" w:rsidRDefault="00EA22C9" w:rsidP="00DF32DB">
      <w:pPr>
        <w:pStyle w:val="ListParagraph"/>
        <w:numPr>
          <w:ilvl w:val="0"/>
          <w:numId w:val="36"/>
        </w:numPr>
        <w:autoSpaceDE w:val="0"/>
        <w:autoSpaceDN w:val="0"/>
        <w:adjustRightInd w:val="0"/>
        <w:spacing w:after="0"/>
      </w:pPr>
      <w:r w:rsidRPr="00877476">
        <w:t>timeoutPageLoad</w:t>
      </w:r>
      <w:r w:rsidR="00B111C4" w:rsidRPr="00877476">
        <w:t xml:space="preserve">: page loading timeout, in seconds.  </w:t>
      </w:r>
    </w:p>
    <w:p w:rsidR="00EA22C9" w:rsidRPr="00D764E8" w:rsidRDefault="00EA22C9" w:rsidP="00EA22C9">
      <w:pPr>
        <w:pStyle w:val="ListParagraph"/>
      </w:pPr>
    </w:p>
    <w:p w:rsidR="00DF32DB" w:rsidRDefault="00DF32DB" w:rsidP="00D764E8">
      <w:pPr>
        <w:pStyle w:val="Heading3"/>
        <w:numPr>
          <w:ilvl w:val="2"/>
          <w:numId w:val="20"/>
        </w:numPr>
        <w:ind w:left="864" w:hanging="864"/>
      </w:pPr>
      <w:bookmarkStart w:id="84" w:name="_Toc363035736"/>
      <w:r>
        <w:t>Setting Browser Properties</w:t>
      </w:r>
      <w:bookmarkEnd w:id="84"/>
      <w:r>
        <w:t xml:space="preserve"> </w:t>
      </w:r>
    </w:p>
    <w:p w:rsidR="00DF32DB" w:rsidRDefault="00DF32DB" w:rsidP="00DF32DB">
      <w:r>
        <w:t>Browser properties are defined in renner_test/resources/properties/Browser.properties file.</w:t>
      </w:r>
    </w:p>
    <w:p w:rsidR="00DF32DB" w:rsidRPr="00DF32DB" w:rsidRDefault="00DF32DB" w:rsidP="00DF32DB">
      <w:pPr>
        <w:pStyle w:val="ListParagraph"/>
        <w:numPr>
          <w:ilvl w:val="0"/>
          <w:numId w:val="39"/>
        </w:numPr>
      </w:pPr>
      <w:r w:rsidRPr="00DF32DB">
        <w:t>browserType</w:t>
      </w:r>
      <w:r>
        <w:t xml:space="preserve"> </w:t>
      </w:r>
      <w:r w:rsidRPr="00DF32DB">
        <w:t>:</w:t>
      </w:r>
      <w:r>
        <w:t xml:space="preserve"> defines the type of browser (IE, CHROME, FIREFOX) </w:t>
      </w:r>
    </w:p>
    <w:p w:rsidR="00DF32DB" w:rsidRDefault="00DF32DB" w:rsidP="00DF32DB">
      <w:pPr>
        <w:pStyle w:val="ListParagraph"/>
        <w:numPr>
          <w:ilvl w:val="0"/>
          <w:numId w:val="39"/>
        </w:numPr>
      </w:pPr>
      <w:r w:rsidRPr="00DF32DB">
        <w:t>PATH_CHROME_DRIVER_EXE</w:t>
      </w:r>
      <w:r>
        <w:t xml:space="preserve"> :</w:t>
      </w:r>
      <w:r w:rsidR="00474FBF">
        <w:t xml:space="preserve"> the pathname to the chrome </w:t>
      </w:r>
      <w:r w:rsidR="004B110B">
        <w:t xml:space="preserve">web </w:t>
      </w:r>
      <w:r w:rsidR="00474FBF">
        <w:t xml:space="preserve">driver </w:t>
      </w:r>
    </w:p>
    <w:p w:rsidR="00DF32DB" w:rsidRDefault="00DF32DB" w:rsidP="00DF32DB">
      <w:pPr>
        <w:pStyle w:val="ListParagraph"/>
        <w:numPr>
          <w:ilvl w:val="0"/>
          <w:numId w:val="39"/>
        </w:numPr>
      </w:pPr>
      <w:r w:rsidRPr="00DF32DB">
        <w:t>PATH_IE_DRIVER_EXE</w:t>
      </w:r>
      <w:r>
        <w:t xml:space="preserve"> :</w:t>
      </w:r>
      <w:r w:rsidR="00474FBF">
        <w:t xml:space="preserve"> the pathname to the IE web driver </w:t>
      </w:r>
    </w:p>
    <w:p w:rsidR="009F3220" w:rsidRDefault="00B10F04" w:rsidP="00B10F04">
      <w:r>
        <w:t>*</w:t>
      </w:r>
      <w:r w:rsidR="00F22425">
        <w:t>you can specify 32/64 bit driver versions</w:t>
      </w:r>
      <w:r>
        <w:t xml:space="preserve">.  </w:t>
      </w:r>
      <w:r w:rsidR="00F22425">
        <w:t>Check</w:t>
      </w:r>
    </w:p>
    <w:p w:rsidR="00B10F04" w:rsidRDefault="009F3220" w:rsidP="00B10F04">
      <w:r>
        <w:t>“</w:t>
      </w:r>
      <w:r w:rsidR="00F22425">
        <w:t xml:space="preserve"> ../</w:t>
      </w:r>
      <w:r w:rsidR="00F22425" w:rsidRPr="00F22425">
        <w:t>oe_regression_testing_tool/resources/browserDrivers</w:t>
      </w:r>
      <w:r>
        <w:t>”</w:t>
      </w:r>
      <w:r w:rsidR="00F22425">
        <w:t xml:space="preserve"> to located installed drivers. </w:t>
      </w:r>
    </w:p>
    <w:p w:rsidR="006555CD" w:rsidRDefault="006555CD" w:rsidP="006555CD">
      <w:r>
        <w:t xml:space="preserve">We can quickly set the </w:t>
      </w:r>
      <w:r w:rsidR="004B110B">
        <w:t xml:space="preserve">browser type </w:t>
      </w:r>
      <w:r>
        <w:t>in the arguments tab of run configurations.</w:t>
      </w:r>
    </w:p>
    <w:p w:rsidR="006555CD" w:rsidRDefault="006555CD" w:rsidP="006555CD">
      <w:pPr>
        <w:spacing w:before="0" w:after="0" w:line="276" w:lineRule="auto"/>
        <w:contextualSpacing/>
        <w:jc w:val="left"/>
      </w:pPr>
      <w:r>
        <w:t>R</w:t>
      </w:r>
      <w:r w:rsidR="004A56D9">
        <w:t>un C</w:t>
      </w:r>
      <w:r>
        <w:t xml:space="preserve">onfigurations -&gt; arguments tab -&gt; VM arguments </w:t>
      </w:r>
    </w:p>
    <w:p w:rsidR="006555CD" w:rsidRPr="006555CD" w:rsidRDefault="006555CD" w:rsidP="006555CD">
      <w:pPr>
        <w:pStyle w:val="ListParagraph"/>
        <w:numPr>
          <w:ilvl w:val="0"/>
          <w:numId w:val="41"/>
        </w:numPr>
        <w:spacing w:before="0" w:after="0" w:line="276" w:lineRule="auto"/>
        <w:contextualSpacing/>
        <w:jc w:val="left"/>
        <w:rPr>
          <w:rFonts w:asciiTheme="minorHAnsi" w:hAnsiTheme="minorHAnsi" w:cstheme="minorHAnsi"/>
        </w:rPr>
      </w:pPr>
      <w:r>
        <w:t>Add VM arguments in this format</w:t>
      </w:r>
      <w:r w:rsidR="004A56D9">
        <w:t>, for example</w:t>
      </w:r>
      <w:r>
        <w:t>: -</w:t>
      </w:r>
      <w:r w:rsidRPr="005E2BCC">
        <w:t>D</w:t>
      </w:r>
      <w:r>
        <w:t>browser</w:t>
      </w:r>
      <w:r w:rsidRPr="005E2BCC">
        <w:t>=</w:t>
      </w:r>
      <w:r w:rsidR="004A56D9" w:rsidRPr="004A56D9">
        <w:t xml:space="preserve"> FIREFOX</w:t>
      </w:r>
    </w:p>
    <w:p w:rsidR="006555CD" w:rsidRPr="00DF32DB" w:rsidRDefault="006555CD" w:rsidP="006555CD">
      <w:r>
        <w:t xml:space="preserve"> </w:t>
      </w:r>
    </w:p>
    <w:p w:rsidR="00EF3977" w:rsidRDefault="00EF3977" w:rsidP="00D764E8">
      <w:pPr>
        <w:pStyle w:val="Heading3"/>
        <w:numPr>
          <w:ilvl w:val="2"/>
          <w:numId w:val="20"/>
        </w:numPr>
        <w:ind w:left="864" w:hanging="864"/>
      </w:pPr>
      <w:bookmarkStart w:id="85" w:name="_Toc363035737"/>
      <w:r>
        <w:t>VM arguments</w:t>
      </w:r>
      <w:bookmarkEnd w:id="85"/>
      <w:r>
        <w:t xml:space="preserve"> </w:t>
      </w:r>
    </w:p>
    <w:p w:rsidR="00EF3977" w:rsidRDefault="00EF3977" w:rsidP="00EF3977">
      <w:r>
        <w:t xml:space="preserve">These VM arguments have been added </w:t>
      </w:r>
      <w:r w:rsidR="00FE0200">
        <w:t>to the tool.</w:t>
      </w:r>
    </w:p>
    <w:p w:rsidR="00A85BBE" w:rsidRDefault="00EF3977" w:rsidP="00F50459">
      <w:pPr>
        <w:spacing w:before="0" w:after="0" w:line="276" w:lineRule="auto"/>
        <w:contextualSpacing/>
        <w:jc w:val="left"/>
      </w:pPr>
      <w:r>
        <w:t>They can be set under:</w:t>
      </w:r>
      <w:r w:rsidRPr="00EF3977">
        <w:t xml:space="preserve"> </w:t>
      </w:r>
      <w:r>
        <w:t xml:space="preserve">Run Configurations -&gt; arguments tab -&gt; VM arguments </w:t>
      </w:r>
    </w:p>
    <w:p w:rsidR="00A85BBE" w:rsidRDefault="00F50459" w:rsidP="00A85BBE">
      <w:pPr>
        <w:pStyle w:val="ListParagraph"/>
        <w:numPr>
          <w:ilvl w:val="0"/>
          <w:numId w:val="44"/>
        </w:numPr>
      </w:pPr>
      <w:r>
        <w:t>“-</w:t>
      </w:r>
      <w:r w:rsidR="00A85BBE">
        <w:t>Dbrowser</w:t>
      </w:r>
      <w:r>
        <w:t>”</w:t>
      </w:r>
      <w:r w:rsidR="00A85BBE">
        <w:t xml:space="preserve"> – specifies which browser to run program in </w:t>
      </w:r>
    </w:p>
    <w:p w:rsidR="00A85BBE" w:rsidRDefault="00F50459" w:rsidP="00A85BBE">
      <w:pPr>
        <w:pStyle w:val="ListParagraph"/>
        <w:numPr>
          <w:ilvl w:val="0"/>
          <w:numId w:val="44"/>
        </w:numPr>
      </w:pPr>
      <w:r>
        <w:lastRenderedPageBreak/>
        <w:t>-</w:t>
      </w:r>
      <w:r w:rsidR="00A85BBE">
        <w:t>DexitOnFirstError – debugging flag exits the program on first failed test case</w:t>
      </w:r>
    </w:p>
    <w:p w:rsidR="00EF3977" w:rsidRDefault="00F50459" w:rsidP="00A85BBE">
      <w:pPr>
        <w:pStyle w:val="ListParagraph"/>
        <w:numPr>
          <w:ilvl w:val="0"/>
          <w:numId w:val="44"/>
        </w:numPr>
      </w:pPr>
      <w:r>
        <w:t>-D</w:t>
      </w:r>
      <w:r w:rsidR="00A85BBE">
        <w:t xml:space="preserve">fromTransition, </w:t>
      </w:r>
      <w:r>
        <w:t xml:space="preserve"> D</w:t>
      </w:r>
      <w:r w:rsidR="00A85BBE">
        <w:t xml:space="preserve">toTransition, </w:t>
      </w:r>
      <w:r>
        <w:t>-D</w:t>
      </w:r>
      <w:r w:rsidR="00A85BBE">
        <w:t>fromTestCase</w:t>
      </w:r>
      <w:r>
        <w:t>, -D</w:t>
      </w:r>
      <w:r w:rsidR="00A85BBE">
        <w:t xml:space="preserve">toTestCase - </w:t>
      </w:r>
      <w:r w:rsidR="00A85BBE" w:rsidRPr="00A85BBE">
        <w:t>fro</w:t>
      </w:r>
      <w:r>
        <w:t xml:space="preserve">m/to  testData &amp; </w:t>
      </w:r>
      <w:r w:rsidR="00A85BBE" w:rsidRPr="00A85BBE">
        <w:t>transition</w:t>
      </w:r>
    </w:p>
    <w:p w:rsidR="00EF3977" w:rsidRDefault="00F50459" w:rsidP="00EF3977">
      <w:pPr>
        <w:pStyle w:val="ListParagraph"/>
        <w:numPr>
          <w:ilvl w:val="0"/>
          <w:numId w:val="44"/>
        </w:numPr>
      </w:pPr>
      <w:r>
        <w:t>-D</w:t>
      </w:r>
      <w:r w:rsidR="00A85BBE">
        <w:t>env</w:t>
      </w:r>
      <w:r w:rsidR="00EF3977">
        <w:t xml:space="preserve">– specifies the environment </w:t>
      </w:r>
    </w:p>
    <w:p w:rsidR="00EF3977" w:rsidRPr="00EF3977" w:rsidRDefault="00EF3977" w:rsidP="00A85BBE">
      <w:pPr>
        <w:pStyle w:val="ListParagraph"/>
      </w:pPr>
    </w:p>
    <w:p w:rsidR="004A56D9" w:rsidRDefault="004A56D9" w:rsidP="004A56D9">
      <w:pPr>
        <w:pStyle w:val="Heading3"/>
        <w:numPr>
          <w:ilvl w:val="2"/>
          <w:numId w:val="20"/>
        </w:numPr>
        <w:ind w:left="864" w:hanging="864"/>
      </w:pPr>
      <w:bookmarkStart w:id="86" w:name="_Toc363035738"/>
      <w:r>
        <w:t>Setting the Web URL environment</w:t>
      </w:r>
      <w:bookmarkEnd w:id="86"/>
      <w:r w:rsidR="004B110B">
        <w:t xml:space="preserve"> </w:t>
      </w:r>
    </w:p>
    <w:p w:rsidR="000150F1" w:rsidRPr="000150F1" w:rsidRDefault="000150F1" w:rsidP="000150F1">
      <w:pPr>
        <w:spacing w:before="0" w:after="0" w:line="276" w:lineRule="auto"/>
        <w:contextualSpacing/>
        <w:jc w:val="left"/>
        <w:rPr>
          <w:rFonts w:cs="Calibri"/>
        </w:rPr>
      </w:pPr>
      <w:r>
        <w:t>The environment you</w:t>
      </w:r>
      <w:r w:rsidR="00F50459">
        <w:t xml:space="preserve"> specify for your VM </w:t>
      </w:r>
      <w:r>
        <w:t>argument “-Denv” will map to its</w:t>
      </w:r>
      <w:r w:rsidR="00F50459">
        <w:t xml:space="preserve"> corresponding website. This mapping is established in the </w:t>
      </w:r>
      <w:r w:rsidRPr="0056594F">
        <w:rPr>
          <w:rFonts w:cs="Calibri"/>
        </w:rPr>
        <w:t>SiteSpecGenerator.properties</w:t>
      </w:r>
      <w:r>
        <w:rPr>
          <w:rFonts w:cs="Calibri"/>
        </w:rPr>
        <w:t xml:space="preserve">.  For example, If you have environments named “QA2” and “OEQA” you would declare this is your </w:t>
      </w:r>
      <w:r w:rsidRPr="000150F1">
        <w:rPr>
          <w:rFonts w:cs="Calibri"/>
          <w:u w:val="single"/>
        </w:rPr>
        <w:t>SiteSpecGenerator.properties</w:t>
      </w:r>
      <w:r>
        <w:rPr>
          <w:rFonts w:cs="Calibri"/>
        </w:rPr>
        <w:t xml:space="preserve"> : </w:t>
      </w:r>
    </w:p>
    <w:p w:rsidR="000150F1" w:rsidRDefault="000150F1" w:rsidP="000150F1">
      <w:pPr>
        <w:autoSpaceDE w:val="0"/>
        <w:autoSpaceDN w:val="0"/>
        <w:adjustRightInd w:val="0"/>
        <w:spacing w:before="0" w:after="0"/>
        <w:jc w:val="left"/>
        <w:rPr>
          <w:rFonts w:ascii="Consolas" w:hAnsi="Consolas" w:cs="Consolas"/>
          <w:sz w:val="20"/>
        </w:rPr>
      </w:pPr>
      <w:r>
        <w:rPr>
          <w:rFonts w:ascii="Consolas" w:hAnsi="Consolas" w:cs="Consolas"/>
          <w:color w:val="000000"/>
          <w:sz w:val="20"/>
        </w:rPr>
        <w:t>QA2=</w:t>
      </w:r>
      <w:r>
        <w:rPr>
          <w:rFonts w:ascii="Consolas" w:hAnsi="Consolas" w:cs="Consolas"/>
          <w:color w:val="2A00FF"/>
          <w:sz w:val="20"/>
        </w:rPr>
        <w:t>http://ecommerceqa2.lojasrenner.com.br/</w:t>
      </w:r>
    </w:p>
    <w:p w:rsidR="000150F1" w:rsidRDefault="000150F1" w:rsidP="000150F1">
      <w:pPr>
        <w:spacing w:before="0" w:after="0" w:line="276" w:lineRule="auto"/>
        <w:contextualSpacing/>
        <w:jc w:val="left"/>
        <w:rPr>
          <w:rFonts w:ascii="Consolas" w:hAnsi="Consolas" w:cs="Consolas"/>
          <w:color w:val="2A00FF"/>
          <w:sz w:val="20"/>
        </w:rPr>
      </w:pPr>
      <w:r>
        <w:rPr>
          <w:rFonts w:ascii="Consolas" w:hAnsi="Consolas" w:cs="Consolas"/>
          <w:color w:val="000000"/>
          <w:sz w:val="20"/>
        </w:rPr>
        <w:t>OEQA=</w:t>
      </w:r>
      <w:r>
        <w:rPr>
          <w:rFonts w:ascii="Consolas" w:hAnsi="Consolas" w:cs="Consolas"/>
          <w:color w:val="2A00FF"/>
          <w:sz w:val="20"/>
        </w:rPr>
        <w:t>http://ecommercestage.lojasrenner.com.br/</w:t>
      </w:r>
    </w:p>
    <w:p w:rsidR="005244DD" w:rsidRDefault="005244DD" w:rsidP="000150F1">
      <w:pPr>
        <w:spacing w:before="0" w:after="0" w:line="276" w:lineRule="auto"/>
        <w:contextualSpacing/>
        <w:jc w:val="left"/>
        <w:rPr>
          <w:rFonts w:ascii="Consolas" w:hAnsi="Consolas" w:cs="Consolas"/>
          <w:color w:val="2A00FF"/>
          <w:sz w:val="20"/>
        </w:rPr>
      </w:pPr>
    </w:p>
    <w:p w:rsidR="005244DD" w:rsidRPr="005244DD" w:rsidRDefault="005244DD" w:rsidP="005244DD">
      <w:pPr>
        <w:autoSpaceDE w:val="0"/>
        <w:autoSpaceDN w:val="0"/>
        <w:adjustRightInd w:val="0"/>
        <w:spacing w:before="0" w:after="0"/>
        <w:jc w:val="left"/>
        <w:rPr>
          <w:rFonts w:asciiTheme="minorHAnsi" w:hAnsiTheme="minorHAnsi" w:cs="Consolas"/>
          <w:sz w:val="20"/>
        </w:rPr>
      </w:pPr>
      <w:r>
        <w:rPr>
          <w:rFonts w:ascii="Consolas" w:hAnsi="Consolas" w:cs="Consolas"/>
          <w:color w:val="2A00FF"/>
          <w:sz w:val="20"/>
        </w:rPr>
        <w:t>NOTE:</w:t>
      </w:r>
      <w:r w:rsidR="001B3533">
        <w:rPr>
          <w:rFonts w:ascii="Consolas" w:hAnsi="Consolas" w:cs="Consolas"/>
          <w:color w:val="2A00FF"/>
          <w:sz w:val="20"/>
        </w:rPr>
        <w:t xml:space="preserve"> </w:t>
      </w:r>
      <w:r w:rsidRPr="005244DD">
        <w:rPr>
          <w:rFonts w:asciiTheme="minorHAnsi" w:hAnsiTheme="minorHAnsi" w:cs="Consolas"/>
          <w:color w:val="2A00FF"/>
          <w:sz w:val="20"/>
        </w:rPr>
        <w:t>the environment key must be equal to the prefix associated to the different data files. For example, if we have data folder data_qa2, we must have qa2= http://ecommerceqa2.lojasrenner.com.br/</w:t>
      </w:r>
    </w:p>
    <w:p w:rsidR="005244DD" w:rsidRPr="005244DD" w:rsidRDefault="005244DD" w:rsidP="000150F1">
      <w:pPr>
        <w:spacing w:before="0" w:after="0" w:line="276" w:lineRule="auto"/>
        <w:contextualSpacing/>
        <w:jc w:val="left"/>
        <w:rPr>
          <w:rFonts w:asciiTheme="minorHAnsi" w:hAnsiTheme="minorHAnsi" w:cs="Consolas"/>
          <w:color w:val="2A00FF"/>
          <w:sz w:val="20"/>
        </w:rPr>
      </w:pPr>
    </w:p>
    <w:p w:rsidR="000150F1" w:rsidRDefault="000150F1" w:rsidP="000150F1">
      <w:pPr>
        <w:spacing w:before="0" w:after="0" w:line="276" w:lineRule="auto"/>
        <w:contextualSpacing/>
        <w:jc w:val="left"/>
        <w:rPr>
          <w:rFonts w:cs="Calibri"/>
        </w:rPr>
      </w:pPr>
      <w:r>
        <w:rPr>
          <w:rFonts w:cs="Calibri"/>
        </w:rPr>
        <w:t xml:space="preserve">If the incorrect VM environment name is given, the tool will set it to the default site in SiteSepc.xls and will store the results file in “Default” directory. </w:t>
      </w:r>
    </w:p>
    <w:p w:rsidR="005244DD" w:rsidRPr="000150F1" w:rsidRDefault="005244DD" w:rsidP="000150F1">
      <w:pPr>
        <w:spacing w:before="0" w:after="0" w:line="276" w:lineRule="auto"/>
        <w:contextualSpacing/>
        <w:jc w:val="left"/>
        <w:rPr>
          <w:rFonts w:ascii="Consolas" w:hAnsi="Consolas" w:cs="Consolas"/>
          <w:color w:val="2A00FF"/>
          <w:sz w:val="20"/>
        </w:rPr>
      </w:pPr>
    </w:p>
    <w:p w:rsidR="004A56D9" w:rsidRDefault="004A56D9" w:rsidP="004A56D9">
      <w:pPr>
        <w:pStyle w:val="Heading3"/>
        <w:numPr>
          <w:ilvl w:val="2"/>
          <w:numId w:val="20"/>
        </w:numPr>
        <w:ind w:left="864" w:hanging="864"/>
      </w:pPr>
      <w:bookmarkStart w:id="87" w:name="_Toc363035739"/>
      <w:r>
        <w:t>Exit program on a flow execution Error</w:t>
      </w:r>
      <w:bookmarkEnd w:id="87"/>
      <w:r>
        <w:t xml:space="preserve"> </w:t>
      </w:r>
    </w:p>
    <w:p w:rsidR="004A56D9" w:rsidRDefault="004A56D9" w:rsidP="004A56D9">
      <w:pPr>
        <w:rPr>
          <w:rFonts w:ascii="Arial" w:hAnsi="Arial" w:cs="Arial"/>
          <w:color w:val="000000"/>
          <w:sz w:val="20"/>
        </w:rPr>
      </w:pPr>
      <w:r>
        <w:t>We have the option to exit the program when it encounters</w:t>
      </w:r>
      <w:r>
        <w:rPr>
          <w:rFonts w:ascii="Arial" w:hAnsi="Arial" w:cs="Arial"/>
          <w:color w:val="000000"/>
          <w:sz w:val="20"/>
        </w:rPr>
        <w:t xml:space="preserve"> a failed execution during a flow. The failed test case will not be recorded in the final results file. This option is available for debugging purposes. </w:t>
      </w:r>
    </w:p>
    <w:p w:rsidR="000002DA" w:rsidRDefault="000002DA" w:rsidP="000002DA">
      <w:pPr>
        <w:spacing w:before="0" w:after="0" w:line="276" w:lineRule="auto"/>
        <w:contextualSpacing/>
        <w:jc w:val="left"/>
      </w:pPr>
      <w:r>
        <w:t xml:space="preserve">Run Configurations -&gt; arguments tab -&gt; VM arguments </w:t>
      </w:r>
    </w:p>
    <w:p w:rsidR="004A56D9" w:rsidRDefault="000002DA" w:rsidP="004A56D9">
      <w:pPr>
        <w:pStyle w:val="ListParagraph"/>
        <w:numPr>
          <w:ilvl w:val="0"/>
          <w:numId w:val="41"/>
        </w:numPr>
        <w:spacing w:before="0" w:after="0" w:line="276" w:lineRule="auto"/>
        <w:contextualSpacing/>
        <w:jc w:val="left"/>
      </w:pPr>
      <w:r>
        <w:t xml:space="preserve">Add VM arguments in this format, for example: </w:t>
      </w:r>
      <w:r w:rsidR="00CF78C8">
        <w:t>-</w:t>
      </w:r>
      <w:proofErr w:type="spellStart"/>
      <w:r w:rsidR="00CF78C8">
        <w:t>D</w:t>
      </w:r>
      <w:r w:rsidR="00D07158" w:rsidRPr="00D07158">
        <w:t>exitOnFirstError</w:t>
      </w:r>
      <w:proofErr w:type="spellEnd"/>
      <w:r w:rsidR="00CF78C8">
        <w:t>=Y  (Y=set flag</w:t>
      </w:r>
      <w:r w:rsidR="00237D77">
        <w:t>,</w:t>
      </w:r>
      <w:r w:rsidR="00CF78C8">
        <w:t xml:space="preserve"> N</w:t>
      </w:r>
      <w:r>
        <w:t>=disable flag)</w:t>
      </w:r>
    </w:p>
    <w:p w:rsidR="0053679B" w:rsidRPr="004A56D9" w:rsidRDefault="0053679B" w:rsidP="00457741">
      <w:pPr>
        <w:spacing w:before="0" w:after="0" w:line="276" w:lineRule="auto"/>
        <w:contextualSpacing/>
        <w:jc w:val="left"/>
      </w:pPr>
    </w:p>
    <w:p w:rsidR="00DA5F1F" w:rsidRDefault="00DA5F1F" w:rsidP="004A56D9">
      <w:pPr>
        <w:pStyle w:val="Heading3"/>
        <w:numPr>
          <w:ilvl w:val="2"/>
          <w:numId w:val="20"/>
        </w:numPr>
        <w:ind w:left="864" w:hanging="864"/>
      </w:pPr>
      <w:bookmarkStart w:id="88" w:name="_Toc363035740"/>
      <w:r>
        <w:t xml:space="preserve">Specifying the environment directory for results  </w:t>
      </w:r>
    </w:p>
    <w:p w:rsidR="000F41BD" w:rsidRDefault="00DA5F1F" w:rsidP="000F41BD">
      <w:pPr>
        <w:spacing w:before="0" w:after="0" w:line="276" w:lineRule="auto"/>
        <w:contextualSpacing/>
        <w:jc w:val="left"/>
      </w:pPr>
      <w:r>
        <w:t xml:space="preserve">The VM argument </w:t>
      </w:r>
      <w:r w:rsidR="000F41BD">
        <w:t>“</w:t>
      </w:r>
      <w:r>
        <w:t>env</w:t>
      </w:r>
      <w:r w:rsidR="000F41BD">
        <w:t>”</w:t>
      </w:r>
      <w:r>
        <w:t xml:space="preserve"> can be used to redirect your results files to that directory. If the directory does not exist, the tool will make a new directory. </w:t>
      </w:r>
      <w:r w:rsidR="000F41BD">
        <w:t xml:space="preserve"> We can specify the arguments under </w:t>
      </w:r>
    </w:p>
    <w:p w:rsidR="000F41BD" w:rsidRDefault="000F41BD" w:rsidP="000F41BD">
      <w:pPr>
        <w:spacing w:before="0" w:after="0" w:line="276" w:lineRule="auto"/>
        <w:contextualSpacing/>
        <w:jc w:val="left"/>
      </w:pPr>
      <w:r>
        <w:t xml:space="preserve">Run Configurations -&gt; arguments tab -&gt; VM arguments </w:t>
      </w:r>
    </w:p>
    <w:p w:rsidR="000F41BD" w:rsidRDefault="000F41BD" w:rsidP="000F41BD">
      <w:pPr>
        <w:pStyle w:val="ListParagraph"/>
        <w:numPr>
          <w:ilvl w:val="0"/>
          <w:numId w:val="41"/>
        </w:numPr>
        <w:spacing w:before="0" w:after="0" w:line="276" w:lineRule="auto"/>
        <w:contextualSpacing/>
        <w:jc w:val="left"/>
      </w:pPr>
      <w:r>
        <w:t>Add VM argument in this format, for example: -Denv=QA2</w:t>
      </w:r>
    </w:p>
    <w:p w:rsidR="00DA5F1F" w:rsidRPr="00DA5F1F" w:rsidRDefault="00DA5F1F" w:rsidP="00DA5F1F"/>
    <w:p w:rsidR="00457741" w:rsidRDefault="000D7D8D" w:rsidP="004A56D9">
      <w:pPr>
        <w:pStyle w:val="Heading3"/>
        <w:numPr>
          <w:ilvl w:val="2"/>
          <w:numId w:val="20"/>
        </w:numPr>
        <w:ind w:left="864" w:hanging="864"/>
      </w:pPr>
      <w:r>
        <w:t>Run to and from</w:t>
      </w:r>
      <w:r w:rsidR="00457741">
        <w:t xml:space="preserve"> a certain transition</w:t>
      </w:r>
      <w:bookmarkEnd w:id="88"/>
      <w:r w:rsidR="00457741">
        <w:t xml:space="preserve"> </w:t>
      </w:r>
    </w:p>
    <w:p w:rsidR="00F428CF" w:rsidRDefault="00457741" w:rsidP="00F428CF">
      <w:r>
        <w:t xml:space="preserve">For debugging purposes, the user can run the flow </w:t>
      </w:r>
      <w:r w:rsidR="000D7D8D">
        <w:t xml:space="preserve">from a certain transition to a </w:t>
      </w:r>
      <w:r>
        <w:t>certain transition</w:t>
      </w:r>
      <w:r w:rsidR="000D7D8D">
        <w:t>.</w:t>
      </w:r>
      <w:r>
        <w:t xml:space="preserve"> </w:t>
      </w:r>
      <w:r w:rsidR="00F428CF">
        <w:t>This can only be done under RUN_ONE_FLOW command.</w:t>
      </w:r>
    </w:p>
    <w:p w:rsidR="00F47867" w:rsidRDefault="00F428CF" w:rsidP="00457741">
      <w:r>
        <w:t>To use this feature we would pass in the VM argument, f</w:t>
      </w:r>
      <w:r w:rsidR="00F47867">
        <w:t xml:space="preserve">or example, -DfromTransition=3     </w:t>
      </w:r>
    </w:p>
    <w:p w:rsidR="00457741" w:rsidRDefault="00F47867" w:rsidP="00457741">
      <w:r>
        <w:t>-</w:t>
      </w:r>
      <w:r w:rsidR="00F428CF">
        <w:t>DtoTransition=7. This will run transitions 3,4,5,6,7.</w:t>
      </w:r>
    </w:p>
    <w:p w:rsidR="00F428CF" w:rsidRDefault="00F428CF" w:rsidP="00F428CF">
      <w:pPr>
        <w:spacing w:before="0" w:after="0" w:line="276" w:lineRule="auto"/>
        <w:contextualSpacing/>
        <w:jc w:val="left"/>
      </w:pPr>
      <w:r>
        <w:lastRenderedPageBreak/>
        <w:t xml:space="preserve">Use default values of </w:t>
      </w:r>
      <w:r w:rsidR="00F47867">
        <w:t>-</w:t>
      </w:r>
      <w:r>
        <w:t>Dfrom</w:t>
      </w:r>
      <w:r w:rsidRPr="00457741">
        <w:t>Transition</w:t>
      </w:r>
      <w:r w:rsidR="00F47867">
        <w:t>=1, -</w:t>
      </w:r>
      <w:r>
        <w:t xml:space="preserve">DtoTransition =-1 to run all the flow transitions. </w:t>
      </w:r>
    </w:p>
    <w:p w:rsidR="00457741" w:rsidRDefault="00457741" w:rsidP="00457741">
      <w:pPr>
        <w:spacing w:before="0" w:after="0" w:line="276" w:lineRule="auto"/>
        <w:contextualSpacing/>
        <w:jc w:val="left"/>
      </w:pPr>
      <w:r>
        <w:t xml:space="preserve">Run Configurations -&gt; arguments tab -&gt; VM arguments </w:t>
      </w:r>
    </w:p>
    <w:p w:rsidR="008F6010" w:rsidRDefault="00457741" w:rsidP="008F6010">
      <w:pPr>
        <w:pStyle w:val="ListParagraph"/>
        <w:numPr>
          <w:ilvl w:val="0"/>
          <w:numId w:val="41"/>
        </w:numPr>
        <w:spacing w:before="0" w:after="0" w:line="276" w:lineRule="auto"/>
        <w:contextualSpacing/>
        <w:jc w:val="left"/>
      </w:pPr>
      <w:r>
        <w:t>Add VM arguments in this format, for example: -</w:t>
      </w:r>
      <w:r w:rsidR="000D7D8D">
        <w:t xml:space="preserve"> Dfrom</w:t>
      </w:r>
      <w:r w:rsidRPr="00457741">
        <w:t>Transition</w:t>
      </w:r>
      <w:r w:rsidR="000D7D8D">
        <w:t xml:space="preserve">=4 </w:t>
      </w:r>
      <w:r w:rsidR="00F47867">
        <w:t xml:space="preserve"> -</w:t>
      </w:r>
      <w:r w:rsidR="000D7D8D">
        <w:t>DtoTransition = 8</w:t>
      </w:r>
    </w:p>
    <w:p w:rsidR="0095044A" w:rsidRDefault="000D7D8D" w:rsidP="008F6010">
      <w:pPr>
        <w:pStyle w:val="ListParagraph"/>
        <w:numPr>
          <w:ilvl w:val="0"/>
          <w:numId w:val="41"/>
        </w:numPr>
        <w:spacing w:before="0" w:after="0" w:line="276" w:lineRule="auto"/>
        <w:contextualSpacing/>
        <w:jc w:val="left"/>
      </w:pPr>
      <w:r>
        <w:t>U</w:t>
      </w:r>
      <w:r w:rsidR="0095044A">
        <w:t>se default value</w:t>
      </w:r>
      <w:r>
        <w:t>s</w:t>
      </w:r>
      <w:r w:rsidR="0095044A">
        <w:t xml:space="preserve"> of </w:t>
      </w:r>
      <w:r w:rsidR="00F47867">
        <w:t>-</w:t>
      </w:r>
      <w:r>
        <w:t>Dfrom</w:t>
      </w:r>
      <w:r w:rsidRPr="00457741">
        <w:t>Transition</w:t>
      </w:r>
      <w:r w:rsidR="00F47867">
        <w:t>=1, -</w:t>
      </w:r>
      <w:r w:rsidR="002542E8">
        <w:t>DtoTransition =-1</w:t>
      </w:r>
      <w:r w:rsidR="0095044A">
        <w:t xml:space="preserve"> to run all the flow transitions. </w:t>
      </w:r>
    </w:p>
    <w:p w:rsidR="0095044A" w:rsidRDefault="0095044A" w:rsidP="004A56D9">
      <w:pPr>
        <w:pStyle w:val="Heading3"/>
        <w:numPr>
          <w:ilvl w:val="2"/>
          <w:numId w:val="20"/>
        </w:numPr>
        <w:ind w:left="864" w:hanging="864"/>
      </w:pPr>
      <w:bookmarkStart w:id="89" w:name="_Toc363035741"/>
      <w:r>
        <w:t>Run a range of test cases</w:t>
      </w:r>
      <w:bookmarkEnd w:id="89"/>
      <w:r>
        <w:t xml:space="preserve"> </w:t>
      </w:r>
    </w:p>
    <w:p w:rsidR="0095044A" w:rsidRDefault="0095044A" w:rsidP="0095044A">
      <w:r>
        <w:t xml:space="preserve">For debugging purposes the user can run a range of test cases. </w:t>
      </w:r>
      <w:r w:rsidR="00F428CF">
        <w:t>This can only be done under RUN_ONE_FLOW command.</w:t>
      </w:r>
    </w:p>
    <w:p w:rsidR="009A455F" w:rsidRDefault="009A455F" w:rsidP="0095044A">
      <w:r>
        <w:t>To use this feature we would pass in the VM argument, for example, -DfromTestCase=3 -DtoTestCase=7. This will run test cases 3,4,5,6,7.</w:t>
      </w:r>
    </w:p>
    <w:p w:rsidR="009A455F" w:rsidRDefault="009A455F" w:rsidP="0095044A">
      <w:r>
        <w:t>If we want to run only one test case, for example test case 5, we would pass in VM arguments like this: -DfromTestCase=5 -DtoTestCase=5</w:t>
      </w:r>
    </w:p>
    <w:p w:rsidR="00F428CF" w:rsidRDefault="00F428CF" w:rsidP="0095044A">
      <w:r>
        <w:t>If you want to run all the test cases, use the default values -DfromTestCase=1 - DtoTestCase=-1</w:t>
      </w:r>
    </w:p>
    <w:p w:rsidR="0095044A" w:rsidRDefault="00832DC2" w:rsidP="00832DC2">
      <w:r>
        <w:t>Run Configurations -&gt; arguments tab -&gt; VM arguments</w:t>
      </w:r>
    </w:p>
    <w:p w:rsidR="00832DC2" w:rsidRDefault="00832DC2" w:rsidP="00832DC2">
      <w:pPr>
        <w:pStyle w:val="ListParagraph"/>
        <w:numPr>
          <w:ilvl w:val="0"/>
          <w:numId w:val="43"/>
        </w:numPr>
      </w:pPr>
      <w:r>
        <w:t>Add</w:t>
      </w:r>
      <w:r w:rsidR="003C02F9">
        <w:t xml:space="preserve"> VM</w:t>
      </w:r>
      <w:r>
        <w:t xml:space="preserve"> argument i</w:t>
      </w:r>
      <w:r w:rsidR="000D7D8D">
        <w:t>n this format for example: -Df</w:t>
      </w:r>
      <w:r>
        <w:t>romTestCase=1</w:t>
      </w:r>
      <w:r w:rsidR="000D7D8D">
        <w:t xml:space="preserve"> -Dt</w:t>
      </w:r>
      <w:r w:rsidR="003B379D">
        <w:t>oTestCase=</w:t>
      </w:r>
      <w:r>
        <w:t>5</w:t>
      </w:r>
    </w:p>
    <w:p w:rsidR="00BC7C15" w:rsidRDefault="00BC7C15" w:rsidP="004A56D9">
      <w:pPr>
        <w:pStyle w:val="Heading3"/>
        <w:numPr>
          <w:ilvl w:val="2"/>
          <w:numId w:val="20"/>
        </w:numPr>
        <w:ind w:left="864" w:hanging="864"/>
      </w:pPr>
      <w:bookmarkStart w:id="90" w:name="_Toc363035742"/>
      <w:r>
        <w:t>Example Execution</w:t>
      </w:r>
      <w:bookmarkEnd w:id="90"/>
    </w:p>
    <w:p w:rsidR="00016B64" w:rsidRPr="00016B64" w:rsidRDefault="00016B64" w:rsidP="00016B64">
      <w:r>
        <w:t xml:space="preserve">This particular example runs only one flow. It uses the RUN_ONE_FLOW command. </w:t>
      </w:r>
      <w:r w:rsidR="00CC1FB9">
        <w:t>It runs the flow files Login.xls in the environment OEQA. It runs test case 1 with all the transitions.</w:t>
      </w:r>
    </w:p>
    <w:p w:rsidR="00BC7C15" w:rsidRPr="00BC7C15" w:rsidRDefault="000949BA" w:rsidP="00BC7C15">
      <w:r>
        <w:rPr>
          <w:noProof/>
        </w:rPr>
        <w:lastRenderedPageBreak/>
        <w:drawing>
          <wp:inline distT="0" distB="0" distL="0" distR="0">
            <wp:extent cx="5943600" cy="4095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4095750"/>
                    </a:xfrm>
                    <a:prstGeom prst="rect">
                      <a:avLst/>
                    </a:prstGeom>
                    <a:noFill/>
                    <a:ln w="9525">
                      <a:noFill/>
                      <a:miter lim="800000"/>
                      <a:headEnd/>
                      <a:tailEnd/>
                    </a:ln>
                  </pic:spPr>
                </pic:pic>
              </a:graphicData>
            </a:graphic>
          </wp:inline>
        </w:drawing>
      </w:r>
    </w:p>
    <w:p w:rsidR="00D764E8" w:rsidRDefault="00D764E8" w:rsidP="004A56D9">
      <w:pPr>
        <w:pStyle w:val="Heading3"/>
        <w:numPr>
          <w:ilvl w:val="2"/>
          <w:numId w:val="20"/>
        </w:numPr>
        <w:ind w:left="864" w:hanging="864"/>
      </w:pPr>
      <w:bookmarkStart w:id="91" w:name="_Toc363035743"/>
      <w:r>
        <w:t>Running flows</w:t>
      </w:r>
      <w:bookmarkEnd w:id="83"/>
      <w:bookmarkEnd w:id="91"/>
    </w:p>
    <w:p w:rsidR="00D764E8" w:rsidRPr="007355C8" w:rsidRDefault="00D764E8" w:rsidP="00D764E8">
      <w:r>
        <w:t>There are two runconfigs to run flows: RUN_ALL_FLOWS and RUN_FLOWS. The first one will run all flows in resources/flows directory. The second one takes a list of arguments, flow ids or wildcard specs. Flows whose ids are listed or whose ids match the wildcard spec will be executed.</w:t>
      </w:r>
    </w:p>
    <w:p w:rsidR="00D764E8" w:rsidRDefault="00F739F9" w:rsidP="00D764E8">
      <w:pPr>
        <w:pStyle w:val="Heading3"/>
        <w:numPr>
          <w:ilvl w:val="2"/>
          <w:numId w:val="20"/>
        </w:numPr>
        <w:ind w:left="864" w:hanging="864"/>
      </w:pPr>
      <w:bookmarkStart w:id="92" w:name="_Toc348083566"/>
      <w:bookmarkStart w:id="93" w:name="_Toc363035744"/>
      <w:r>
        <w:t xml:space="preserve">  </w:t>
      </w:r>
      <w:r w:rsidR="00D764E8">
        <w:t>Examining execution results</w:t>
      </w:r>
      <w:bookmarkEnd w:id="92"/>
      <w:bookmarkEnd w:id="93"/>
    </w:p>
    <w:p w:rsidR="00D764E8" w:rsidRDefault="00D764E8" w:rsidP="00D764E8">
      <w:r>
        <w:t xml:space="preserve">Once a flow is executed, results are written to </w:t>
      </w:r>
      <w:r w:rsidRPr="00AC48A9">
        <w:rPr>
          <w:i/>
        </w:rPr>
        <w:t>resources/results/</w:t>
      </w:r>
      <w:r w:rsidR="000E5B4E">
        <w:rPr>
          <w:i/>
        </w:rPr>
        <w:t>&lt;environment&gt;/</w:t>
      </w:r>
      <w:r w:rsidRPr="00AC48A9">
        <w:rPr>
          <w:i/>
        </w:rPr>
        <w:t>&lt;todayDate&gt;</w:t>
      </w:r>
      <w:r>
        <w:t xml:space="preserve"> directory. For each run, a </w:t>
      </w:r>
      <w:r w:rsidRPr="00AC48A9">
        <w:rPr>
          <w:i/>
        </w:rPr>
        <w:t>&lt;time&gt;.CSV</w:t>
      </w:r>
      <w:r>
        <w:t xml:space="preserve"> file will be created. In the file, for each execution instance a row will be created. </w:t>
      </w:r>
    </w:p>
    <w:p w:rsidR="00D764E8" w:rsidRDefault="00D764E8" w:rsidP="00D764E8">
      <w:r>
        <w:t xml:space="preserve">For successful execution, row values are: success, flow-id, testDataIndex (within testDataSuite), startTimestamp, endTimestamp. </w:t>
      </w:r>
    </w:p>
    <w:p w:rsidR="00D764E8" w:rsidRDefault="00D764E8" w:rsidP="00D764E8">
      <w:r>
        <w:t>For failed execution, the row values are: failure, flow-id, testDataIndex (within testDataSuite), startTimestamp, endTimestamp, failedTransitionId, stackTrace.</w:t>
      </w:r>
    </w:p>
    <w:p w:rsidR="003B3A88" w:rsidRDefault="003B3A88" w:rsidP="00D764E8"/>
    <w:p w:rsidR="003B3A88" w:rsidRDefault="003B3A88" w:rsidP="003B3A88">
      <w:pPr>
        <w:pStyle w:val="Heading1"/>
      </w:pPr>
      <w:bookmarkStart w:id="94" w:name="_Toc363035745"/>
      <w:r>
        <w:lastRenderedPageBreak/>
        <w:t>Using Results Aggregator</w:t>
      </w:r>
      <w:bookmarkEnd w:id="94"/>
      <w:r>
        <w:t xml:space="preserve"> </w:t>
      </w:r>
    </w:p>
    <w:p w:rsidR="00F739F9" w:rsidRDefault="000949BA" w:rsidP="000949BA">
      <w:r>
        <w:t>The Resul</w:t>
      </w:r>
      <w:r w:rsidR="00994464">
        <w:t xml:space="preserve">ts Aggregator combines </w:t>
      </w:r>
      <w:r>
        <w:t xml:space="preserve"> multiple executions of the same test flow and shows the most recent status of the flow execution.  It merges the results based on its flowID</w:t>
      </w:r>
      <w:r w:rsidR="00994464">
        <w:t>, and browser type</w:t>
      </w:r>
      <w:r>
        <w:t>. It only displays the status of the latest flow exe</w:t>
      </w:r>
      <w:bookmarkStart w:id="95" w:name="_Toc363035746"/>
      <w:r w:rsidR="00F739F9">
        <w:t xml:space="preserve">cution. </w:t>
      </w:r>
    </w:p>
    <w:p w:rsidR="00F739F9" w:rsidRDefault="00F739F9" w:rsidP="000949BA">
      <w:r>
        <w:t>The results aggregator program will work on the “results” directory in your project test file. Your results folder is</w:t>
      </w:r>
      <w:r w:rsidR="00994464">
        <w:t xml:space="preserve"> organized into environment sub</w:t>
      </w:r>
      <w:r>
        <w:t>folders. The environment subfolder is further organized by dates(YYY-MM-DD). Within a specific date, we have the executed test flows named with timestamps</w:t>
      </w:r>
    </w:p>
    <w:p w:rsidR="000949BA" w:rsidRDefault="000949BA" w:rsidP="000949BA">
      <w:pPr>
        <w:pStyle w:val="Heading2"/>
      </w:pPr>
      <w:r>
        <w:t xml:space="preserve">Running the Results Aggregator </w:t>
      </w:r>
    </w:p>
    <w:bookmarkEnd w:id="95"/>
    <w:p w:rsidR="00AF12B3" w:rsidRDefault="00AF12B3" w:rsidP="00D764E8">
      <w:r>
        <w:t xml:space="preserve">To run the results Aggregator we need to specify two VM arguments. </w:t>
      </w:r>
    </w:p>
    <w:p w:rsidR="00AF12B3" w:rsidRDefault="00AF12B3" w:rsidP="00D764E8">
      <w:r>
        <w:t xml:space="preserve">-Denv - Specify the environment folder. </w:t>
      </w:r>
    </w:p>
    <w:p w:rsidR="000E5B4E" w:rsidRDefault="00AF12B3" w:rsidP="00D764E8">
      <w:r>
        <w:t>-D</w:t>
      </w:r>
      <w:r w:rsidR="000E5B4E">
        <w:t>dateDirectory</w:t>
      </w:r>
      <w:r>
        <w:t xml:space="preserve"> - the date folder where the result files will be merged. If blank, </w:t>
      </w:r>
      <w:r w:rsidR="00C34909">
        <w:t xml:space="preserve">it </w:t>
      </w:r>
      <w:r>
        <w:t xml:space="preserve">will refer to today’s date by default. </w:t>
      </w:r>
    </w:p>
    <w:p w:rsidR="000949BA" w:rsidRDefault="00CC5060" w:rsidP="00D764E8">
      <w:r>
        <w:rPr>
          <w:noProof/>
        </w:rPr>
        <w:pict>
          <v:shapetype id="_x0000_t202" coordsize="21600,21600" o:spt="202" path="m,l,21600r21600,l21600,xe">
            <v:stroke joinstyle="miter"/>
            <v:path gradientshapeok="t" o:connecttype="rect"/>
          </v:shapetype>
          <v:shape id="_x0000_s1032" type="#_x0000_t202" style="position:absolute;left:0;text-align:left;margin-left:-8.45pt;margin-top:399.8pt;width:466.9pt;height:.05pt;z-index:251661312" stroked="f">
            <v:textbox style="mso-fit-shape-to-text:t" inset="0,0,0,0">
              <w:txbxContent>
                <w:p w:rsidR="00322081" w:rsidRPr="00322081" w:rsidRDefault="00322081" w:rsidP="00322081">
                  <w:pPr>
                    <w:pStyle w:val="Caption"/>
                    <w:rPr>
                      <w:noProof/>
                      <w:sz w:val="24"/>
                      <w:szCs w:val="24"/>
                    </w:rPr>
                  </w:pPr>
                  <w:r w:rsidRPr="00322081">
                    <w:rPr>
                      <w:sz w:val="24"/>
                      <w:szCs w:val="24"/>
                    </w:rPr>
                    <w:t xml:space="preserve">Figure </w:t>
                  </w:r>
                  <w:r w:rsidR="00CC5060" w:rsidRPr="00322081">
                    <w:rPr>
                      <w:sz w:val="24"/>
                      <w:szCs w:val="24"/>
                    </w:rPr>
                    <w:fldChar w:fldCharType="begin"/>
                  </w:r>
                  <w:r w:rsidRPr="00322081">
                    <w:rPr>
                      <w:sz w:val="24"/>
                      <w:szCs w:val="24"/>
                    </w:rPr>
                    <w:instrText xml:space="preserve"> SEQ Figure \* ARABIC </w:instrText>
                  </w:r>
                  <w:r w:rsidR="00CC5060" w:rsidRPr="00322081">
                    <w:rPr>
                      <w:sz w:val="24"/>
                      <w:szCs w:val="24"/>
                    </w:rPr>
                    <w:fldChar w:fldCharType="separate"/>
                  </w:r>
                  <w:r w:rsidRPr="00322081">
                    <w:rPr>
                      <w:noProof/>
                      <w:sz w:val="24"/>
                      <w:szCs w:val="24"/>
                    </w:rPr>
                    <w:t>1</w:t>
                  </w:r>
                  <w:r w:rsidR="00CC5060" w:rsidRPr="00322081">
                    <w:rPr>
                      <w:sz w:val="24"/>
                      <w:szCs w:val="24"/>
                    </w:rPr>
                    <w:fldChar w:fldCharType="end"/>
                  </w:r>
                  <w:r w:rsidRPr="00322081">
                    <w:rPr>
                      <w:sz w:val="24"/>
                      <w:szCs w:val="24"/>
                    </w:rPr>
                    <w:t xml:space="preserve"> merges result file in environment QA2 folder, under date folder 2014-01-20</w:t>
                  </w:r>
                </w:p>
              </w:txbxContent>
            </v:textbox>
          </v:shape>
        </w:pict>
      </w:r>
      <w:r w:rsidR="00322081">
        <w:rPr>
          <w:noProof/>
        </w:rPr>
        <w:drawing>
          <wp:anchor distT="0" distB="0" distL="114300" distR="114300" simplePos="0" relativeHeight="251659264" behindDoc="0" locked="0" layoutInCell="1" allowOverlap="1">
            <wp:simplePos x="0" y="0"/>
            <wp:positionH relativeFrom="column">
              <wp:posOffset>-107315</wp:posOffset>
            </wp:positionH>
            <wp:positionV relativeFrom="paragraph">
              <wp:posOffset>385445</wp:posOffset>
            </wp:positionV>
            <wp:extent cx="5929630" cy="4634865"/>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29630" cy="4634865"/>
                    </a:xfrm>
                    <a:prstGeom prst="rect">
                      <a:avLst/>
                    </a:prstGeom>
                    <a:noFill/>
                    <a:ln w="9525">
                      <a:noFill/>
                      <a:miter lim="800000"/>
                      <a:headEnd/>
                      <a:tailEnd/>
                    </a:ln>
                  </pic:spPr>
                </pic:pic>
              </a:graphicData>
            </a:graphic>
          </wp:anchor>
        </w:drawing>
      </w:r>
      <w:r w:rsidR="00AF12B3">
        <w:t xml:space="preserve">The merged file will be named merge along with the time stamp of creation.  The rest of the files will be moved to an “Archives” folder. </w:t>
      </w:r>
    </w:p>
    <w:p w:rsidR="00322081" w:rsidRDefault="00322081" w:rsidP="00D764E8"/>
    <w:p w:rsidR="000949BA" w:rsidRPr="00322081" w:rsidRDefault="000949BA" w:rsidP="00322081">
      <w:pPr>
        <w:tabs>
          <w:tab w:val="left" w:pos="2036"/>
        </w:tabs>
      </w:pPr>
    </w:p>
    <w:sectPr w:rsidR="000949BA" w:rsidRPr="00322081" w:rsidSect="00D86DBD">
      <w:headerReference w:type="default" r:id="rId24"/>
      <w:footerReference w:type="default" r:id="rId25"/>
      <w:type w:val="oddPage"/>
      <w:pgSz w:w="12240" w:h="15840" w:code="1"/>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FCE" w:rsidRDefault="00884FCE" w:rsidP="00CD2512">
      <w:r>
        <w:separator/>
      </w:r>
    </w:p>
  </w:endnote>
  <w:endnote w:type="continuationSeparator" w:id="0">
    <w:p w:rsidR="00884FCE" w:rsidRDefault="00884FCE" w:rsidP="00CD2512">
      <w:r>
        <w:continuationSeparator/>
      </w:r>
    </w:p>
  </w:endnote>
</w:endnotes>
</file>

<file path=word/fontTable.xml><?xml version="1.0" encoding="utf-8"?>
<w:fonts xmlns:r="http://schemas.openxmlformats.org/officeDocument/2006/relationships" xmlns:w="http://schemas.openxmlformats.org/wordprocessingml/2006/main">
  <w:font w:name="Arial Bold">
    <w:panose1 w:val="020B0704020202020204"/>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Roman">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1)">
    <w:altName w:val="Arial"/>
    <w:charset w:val="00"/>
    <w:family w:val="swiss"/>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Ind w:w="108" w:type="dxa"/>
      <w:tblLook w:val="04A0"/>
    </w:tblPr>
    <w:tblGrid>
      <w:gridCol w:w="3246"/>
      <w:gridCol w:w="3180"/>
      <w:gridCol w:w="3180"/>
    </w:tblGrid>
    <w:tr w:rsidR="000949BA" w:rsidRPr="005F67B2" w:rsidTr="005F67B2">
      <w:trPr>
        <w:trHeight w:val="977"/>
      </w:trPr>
      <w:tc>
        <w:tcPr>
          <w:tcW w:w="3202" w:type="dxa"/>
        </w:tcPr>
        <w:p w:rsidR="000949BA" w:rsidRPr="005F67B2" w:rsidRDefault="000949BA" w:rsidP="00CE70D7">
          <w:pPr>
            <w:pStyle w:val="Footer"/>
            <w:numPr>
              <w:ilvl w:val="12"/>
              <w:numId w:val="0"/>
            </w:numPr>
            <w:jc w:val="left"/>
            <w:rPr>
              <w:b/>
              <w:bCs/>
              <w:snapToGrid w:val="0"/>
              <w:color w:val="000000"/>
              <w:sz w:val="16"/>
            </w:rPr>
          </w:pPr>
          <w:r>
            <w:rPr>
              <w:b/>
              <w:bCs/>
              <w:noProof/>
              <w:color w:val="000000"/>
              <w:sz w:val="16"/>
            </w:rPr>
            <w:drawing>
              <wp:inline distT="0" distB="0" distL="0" distR="0">
                <wp:extent cx="1905000" cy="447675"/>
                <wp:effectExtent l="19050" t="0" r="0" b="0"/>
                <wp:docPr id="6" name="Picture 6" descr="D:\OE\Website\Design Commission Deliverables\Word Separated Logo\Object Edge - Final Logos\png\object-edge-log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E\Website\Design Commission Deliverables\Word Separated Logo\Object Edge - Final Logos\png\object-edge-logo-mini.png"/>
                        <pic:cNvPicPr>
                          <a:picLocks noChangeAspect="1" noChangeArrowheads="1"/>
                        </pic:cNvPicPr>
                      </pic:nvPicPr>
                      <pic:blipFill>
                        <a:blip r:embed="rId1"/>
                        <a:srcRect/>
                        <a:stretch>
                          <a:fillRect/>
                        </a:stretch>
                      </pic:blipFill>
                      <pic:spPr bwMode="auto">
                        <a:xfrm>
                          <a:off x="0" y="0"/>
                          <a:ext cx="1905000" cy="447675"/>
                        </a:xfrm>
                        <a:prstGeom prst="rect">
                          <a:avLst/>
                        </a:prstGeom>
                        <a:noFill/>
                        <a:ln w="9525">
                          <a:noFill/>
                          <a:miter lim="800000"/>
                          <a:headEnd/>
                          <a:tailEnd/>
                        </a:ln>
                      </pic:spPr>
                    </pic:pic>
                  </a:graphicData>
                </a:graphic>
              </wp:inline>
            </w:drawing>
          </w:r>
        </w:p>
      </w:tc>
      <w:tc>
        <w:tcPr>
          <w:tcW w:w="3202" w:type="dxa"/>
        </w:tcPr>
        <w:p w:rsidR="000949BA" w:rsidRDefault="000949BA" w:rsidP="005F67B2">
          <w:pPr>
            <w:pStyle w:val="Footer"/>
            <w:numPr>
              <w:ilvl w:val="12"/>
              <w:numId w:val="0"/>
            </w:numPr>
            <w:jc w:val="center"/>
            <w:rPr>
              <w:rStyle w:val="PageNumber"/>
              <w:b/>
              <w:bCs/>
              <w:color w:val="000000"/>
              <w:sz w:val="16"/>
            </w:rPr>
          </w:pPr>
          <w:r w:rsidRPr="005F67B2">
            <w:rPr>
              <w:b/>
              <w:bCs/>
              <w:snapToGrid w:val="0"/>
              <w:color w:val="000000"/>
              <w:sz w:val="16"/>
            </w:rPr>
            <w:t xml:space="preserve">Page </w:t>
          </w:r>
          <w:r w:rsidR="00CC5060" w:rsidRPr="005F67B2">
            <w:rPr>
              <w:b/>
              <w:bCs/>
              <w:snapToGrid w:val="0"/>
              <w:color w:val="000000"/>
              <w:sz w:val="16"/>
            </w:rPr>
            <w:fldChar w:fldCharType="begin"/>
          </w:r>
          <w:r w:rsidRPr="005F67B2">
            <w:rPr>
              <w:b/>
              <w:bCs/>
              <w:snapToGrid w:val="0"/>
              <w:color w:val="000000"/>
              <w:sz w:val="16"/>
            </w:rPr>
            <w:instrText xml:space="preserve"> PAGE </w:instrText>
          </w:r>
          <w:r w:rsidR="00CC5060" w:rsidRPr="005F67B2">
            <w:rPr>
              <w:b/>
              <w:bCs/>
              <w:snapToGrid w:val="0"/>
              <w:color w:val="000000"/>
              <w:sz w:val="16"/>
            </w:rPr>
            <w:fldChar w:fldCharType="separate"/>
          </w:r>
          <w:r w:rsidR="008D611E">
            <w:rPr>
              <w:b/>
              <w:bCs/>
              <w:noProof/>
              <w:snapToGrid w:val="0"/>
              <w:color w:val="000000"/>
              <w:sz w:val="16"/>
            </w:rPr>
            <w:t>21</w:t>
          </w:r>
          <w:r w:rsidR="00CC5060" w:rsidRPr="005F67B2">
            <w:rPr>
              <w:b/>
              <w:bCs/>
              <w:snapToGrid w:val="0"/>
              <w:color w:val="000000"/>
              <w:sz w:val="16"/>
            </w:rPr>
            <w:fldChar w:fldCharType="end"/>
          </w:r>
          <w:r w:rsidRPr="005F67B2">
            <w:rPr>
              <w:b/>
              <w:bCs/>
              <w:snapToGrid w:val="0"/>
              <w:color w:val="000000"/>
              <w:sz w:val="16"/>
            </w:rPr>
            <w:t xml:space="preserve"> of </w:t>
          </w:r>
          <w:r w:rsidR="00CC5060" w:rsidRPr="005F67B2">
            <w:rPr>
              <w:rStyle w:val="PageNumber"/>
              <w:b/>
              <w:bCs/>
              <w:color w:val="000000"/>
              <w:sz w:val="16"/>
            </w:rPr>
            <w:fldChar w:fldCharType="begin"/>
          </w:r>
          <w:r w:rsidRPr="005F67B2">
            <w:rPr>
              <w:rStyle w:val="PageNumber"/>
              <w:b/>
              <w:bCs/>
              <w:color w:val="000000"/>
              <w:sz w:val="16"/>
            </w:rPr>
            <w:instrText xml:space="preserve"> NUMPAGES </w:instrText>
          </w:r>
          <w:r w:rsidR="00CC5060" w:rsidRPr="005F67B2">
            <w:rPr>
              <w:rStyle w:val="PageNumber"/>
              <w:b/>
              <w:bCs/>
              <w:color w:val="000000"/>
              <w:sz w:val="16"/>
            </w:rPr>
            <w:fldChar w:fldCharType="separate"/>
          </w:r>
          <w:r w:rsidR="008D611E">
            <w:rPr>
              <w:rStyle w:val="PageNumber"/>
              <w:b/>
              <w:bCs/>
              <w:noProof/>
              <w:color w:val="000000"/>
              <w:sz w:val="16"/>
            </w:rPr>
            <w:t>21</w:t>
          </w:r>
          <w:r w:rsidR="00CC5060" w:rsidRPr="005F67B2">
            <w:rPr>
              <w:rStyle w:val="PageNumber"/>
              <w:b/>
              <w:bCs/>
              <w:color w:val="000000"/>
              <w:sz w:val="16"/>
            </w:rPr>
            <w:fldChar w:fldCharType="end"/>
          </w:r>
        </w:p>
        <w:p w:rsidR="000949BA" w:rsidRPr="005F67B2" w:rsidRDefault="000949BA" w:rsidP="005F67B2">
          <w:pPr>
            <w:pStyle w:val="Footer"/>
            <w:numPr>
              <w:ilvl w:val="12"/>
              <w:numId w:val="0"/>
            </w:numPr>
            <w:jc w:val="center"/>
            <w:rPr>
              <w:b/>
              <w:bCs/>
              <w:snapToGrid w:val="0"/>
              <w:color w:val="000000"/>
              <w:sz w:val="16"/>
            </w:rPr>
          </w:pPr>
          <w:r>
            <w:rPr>
              <w:rStyle w:val="PageNumber"/>
              <w:b/>
              <w:bCs/>
              <w:color w:val="000000"/>
              <w:sz w:val="16"/>
            </w:rPr>
            <w:t>Version: Draft</w:t>
          </w:r>
        </w:p>
      </w:tc>
      <w:tc>
        <w:tcPr>
          <w:tcW w:w="3202" w:type="dxa"/>
        </w:tcPr>
        <w:p w:rsidR="000949BA" w:rsidRPr="005F67B2" w:rsidRDefault="000949BA" w:rsidP="00CE70D7">
          <w:pPr>
            <w:pStyle w:val="Footer"/>
            <w:numPr>
              <w:ilvl w:val="12"/>
              <w:numId w:val="0"/>
            </w:numPr>
            <w:jc w:val="right"/>
            <w:rPr>
              <w:b/>
              <w:bCs/>
              <w:snapToGrid w:val="0"/>
              <w:color w:val="000000"/>
              <w:sz w:val="16"/>
            </w:rPr>
          </w:pPr>
        </w:p>
        <w:p w:rsidR="000949BA" w:rsidRPr="005F67B2" w:rsidRDefault="000949BA" w:rsidP="00CE70D7">
          <w:pPr>
            <w:pStyle w:val="Footer"/>
            <w:numPr>
              <w:ilvl w:val="12"/>
              <w:numId w:val="0"/>
            </w:numPr>
            <w:jc w:val="right"/>
            <w:rPr>
              <w:b/>
              <w:bCs/>
              <w:color w:val="000000"/>
              <w:sz w:val="16"/>
            </w:rPr>
          </w:pPr>
          <w:r w:rsidRPr="005F67B2">
            <w:rPr>
              <w:b/>
              <w:bCs/>
              <w:snapToGrid w:val="0"/>
              <w:color w:val="000000"/>
              <w:sz w:val="16"/>
            </w:rPr>
            <w:t>Prepared by: Object Edge Inc.</w:t>
          </w:r>
          <w:r w:rsidRPr="005F67B2">
            <w:rPr>
              <w:b/>
              <w:bCs/>
              <w:color w:val="000000"/>
              <w:sz w:val="16"/>
            </w:rPr>
            <w:t xml:space="preserve"> </w:t>
          </w:r>
        </w:p>
        <w:p w:rsidR="000949BA" w:rsidRPr="005F67B2" w:rsidRDefault="000949BA" w:rsidP="005F67B2">
          <w:pPr>
            <w:pStyle w:val="Footer"/>
            <w:numPr>
              <w:ilvl w:val="12"/>
              <w:numId w:val="0"/>
            </w:numPr>
            <w:rPr>
              <w:b/>
              <w:bCs/>
              <w:snapToGrid w:val="0"/>
              <w:color w:val="000000"/>
              <w:sz w:val="16"/>
            </w:rPr>
          </w:pPr>
        </w:p>
      </w:tc>
    </w:tr>
  </w:tbl>
  <w:p w:rsidR="000949BA" w:rsidRDefault="000949BA" w:rsidP="002A53E4">
    <w:pPr>
      <w:pStyle w:val="Footer"/>
      <w:numPr>
        <w:ilvl w:val="12"/>
        <w:numId w:val="0"/>
      </w:numPr>
      <w:rPr>
        <w:b/>
        <w:snapToGrid w:val="0"/>
        <w:sz w:val="16"/>
      </w:rPr>
    </w:pPr>
    <w:r>
      <w:rPr>
        <w:b/>
        <w:snapToGrid w:val="0"/>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FCE" w:rsidRDefault="00884FCE" w:rsidP="00CD2512">
      <w:r>
        <w:separator/>
      </w:r>
    </w:p>
  </w:footnote>
  <w:footnote w:type="continuationSeparator" w:id="0">
    <w:p w:rsidR="00884FCE" w:rsidRDefault="00884FCE" w:rsidP="00CD2512">
      <w:r>
        <w:continuationSeparator/>
      </w:r>
    </w:p>
  </w:footnote>
  <w:footnote w:id="1">
    <w:p w:rsidR="000949BA" w:rsidRDefault="000949BA" w:rsidP="00D764E8">
      <w:pPr>
        <w:pStyle w:val="FootnoteText"/>
      </w:pPr>
      <w:r>
        <w:rPr>
          <w:rStyle w:val="FootnoteReference"/>
        </w:rPr>
        <w:footnoteRef/>
      </w:r>
      <w:r>
        <w:t xml:space="preserve"> Selenium is the engine used by the tool to run/execute test data flows. There is, however, there is a level of abstraction exists between the tool and Selenium so, in principle, Selenium can be easily replaced by a different engine with similar capabilities. Selenium documentation </w:t>
      </w:r>
      <w:proofErr w:type="spellStart"/>
      <w:proofErr w:type="gramStart"/>
      <w:r>
        <w:t>ia</w:t>
      </w:r>
      <w:proofErr w:type="spellEnd"/>
      <w:proofErr w:type="gramEnd"/>
      <w:r>
        <w:t xml:space="preserve"> available at </w:t>
      </w:r>
      <w:hyperlink r:id="rId1" w:history="1">
        <w:r w:rsidRPr="000F100F">
          <w:rPr>
            <w:rStyle w:val="Hyperlink"/>
          </w:rPr>
          <w:t>http://seleniumhq.org/docs/03_webdriver.jsp</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9BA" w:rsidRDefault="000949BA" w:rsidP="00DF7A50">
    <w:pPr>
      <w:pStyle w:val="Header"/>
      <w:pBdr>
        <w:bottom w:val="double" w:sz="4" w:space="1" w:color="auto"/>
      </w:pBdr>
      <w:tabs>
        <w:tab w:val="clear" w:pos="8640"/>
        <w:tab w:val="right" w:pos="9360"/>
      </w:tabs>
      <w:rPr>
        <w:rFonts w:ascii="Arial Bold" w:hAnsi="Arial Bold"/>
        <w:b/>
        <w:sz w:val="16"/>
      </w:rPr>
    </w:pPr>
    <w:r>
      <w:rPr>
        <w:rFonts w:ascii="Arial Bold" w:hAnsi="Arial Bold"/>
        <w:b/>
        <w:sz w:val="16"/>
      </w:rPr>
      <w:t>&lt;Report Name&gt;</w:t>
    </w:r>
  </w:p>
  <w:p w:rsidR="000949BA" w:rsidRDefault="000949BA" w:rsidP="00DF7A50">
    <w:pPr>
      <w:pStyle w:val="Header"/>
      <w:pBdr>
        <w:bottom w:val="double" w:sz="4" w:space="1" w:color="auto"/>
      </w:pBdr>
      <w:tabs>
        <w:tab w:val="clear" w:pos="8640"/>
        <w:tab w:val="right" w:pos="9360"/>
      </w:tabs>
      <w:rPr>
        <w:b/>
        <w:sz w:val="16"/>
      </w:rPr>
    </w:pPr>
    <w:r>
      <w:rPr>
        <w:rFonts w:ascii="Arial Bold" w:hAnsi="Arial Bold"/>
        <w:b/>
        <w:sz w:val="16"/>
      </w:rPr>
      <w:t>&lt;Customer&gt;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4F0D668"/>
    <w:lvl w:ilvl="0">
      <w:start w:val="1"/>
      <w:numFmt w:val="decimal"/>
      <w:pStyle w:val="ListNumber5"/>
      <w:lvlText w:val="%1."/>
      <w:lvlJc w:val="left"/>
      <w:pPr>
        <w:ind w:left="360" w:hanging="360"/>
      </w:pPr>
      <w:rPr>
        <w:rFonts w:ascii="Arial Bold" w:hAnsi="Arial Bold" w:hint="default"/>
        <w:b/>
        <w:i w:val="0"/>
        <w:sz w:val="18"/>
      </w:rPr>
    </w:lvl>
  </w:abstractNum>
  <w:abstractNum w:abstractNumId="1">
    <w:nsid w:val="FFFFFF7D"/>
    <w:multiLevelType w:val="singleLevel"/>
    <w:tmpl w:val="3CE45498"/>
    <w:lvl w:ilvl="0">
      <w:start w:val="1"/>
      <w:numFmt w:val="decimal"/>
      <w:pStyle w:val="ListNumber4"/>
      <w:lvlText w:val="%1."/>
      <w:lvlJc w:val="left"/>
      <w:pPr>
        <w:ind w:left="360" w:hanging="360"/>
      </w:pPr>
      <w:rPr>
        <w:rFonts w:ascii="Arial Bold" w:hAnsi="Arial Bold" w:hint="default"/>
        <w:b/>
        <w:i w:val="0"/>
        <w:sz w:val="18"/>
      </w:rPr>
    </w:lvl>
  </w:abstractNum>
  <w:abstractNum w:abstractNumId="2">
    <w:nsid w:val="FFFFFF80"/>
    <w:multiLevelType w:val="singleLevel"/>
    <w:tmpl w:val="0DEEA8B4"/>
    <w:lvl w:ilvl="0">
      <w:start w:val="1"/>
      <w:numFmt w:val="bullet"/>
      <w:pStyle w:val="ListBullet5"/>
      <w:lvlText w:val=""/>
      <w:lvlJc w:val="left"/>
      <w:pPr>
        <w:ind w:left="1800" w:hanging="360"/>
      </w:pPr>
      <w:rPr>
        <w:rFonts w:ascii="Symbol" w:hAnsi="Symbol" w:hint="default"/>
        <w:sz w:val="20"/>
      </w:rPr>
    </w:lvl>
  </w:abstractNum>
  <w:abstractNum w:abstractNumId="3">
    <w:nsid w:val="FFFFFF81"/>
    <w:multiLevelType w:val="singleLevel"/>
    <w:tmpl w:val="2A56A4FC"/>
    <w:lvl w:ilvl="0">
      <w:start w:val="1"/>
      <w:numFmt w:val="bullet"/>
      <w:pStyle w:val="ListBullet4"/>
      <w:lvlText w:val=""/>
      <w:lvlJc w:val="left"/>
      <w:pPr>
        <w:ind w:left="1440" w:hanging="360"/>
      </w:pPr>
      <w:rPr>
        <w:rFonts w:ascii="Symbol" w:hAnsi="Symbol" w:hint="default"/>
        <w:sz w:val="20"/>
      </w:rPr>
    </w:lvl>
  </w:abstractNum>
  <w:abstractNum w:abstractNumId="4">
    <w:nsid w:val="FFFFFF82"/>
    <w:multiLevelType w:val="singleLevel"/>
    <w:tmpl w:val="53E28C46"/>
    <w:lvl w:ilvl="0">
      <w:start w:val="1"/>
      <w:numFmt w:val="bullet"/>
      <w:pStyle w:val="ListBullet3"/>
      <w:lvlText w:val=""/>
      <w:lvlJc w:val="left"/>
      <w:pPr>
        <w:ind w:left="1080" w:hanging="360"/>
      </w:pPr>
      <w:rPr>
        <w:rFonts w:ascii="Symbol" w:hAnsi="Symbol" w:hint="default"/>
        <w:sz w:val="20"/>
      </w:rPr>
    </w:lvl>
  </w:abstractNum>
  <w:abstractNum w:abstractNumId="5">
    <w:nsid w:val="FFFFFF83"/>
    <w:multiLevelType w:val="singleLevel"/>
    <w:tmpl w:val="59DA81DC"/>
    <w:lvl w:ilvl="0">
      <w:start w:val="1"/>
      <w:numFmt w:val="bullet"/>
      <w:pStyle w:val="ListBullet2"/>
      <w:lvlText w:val=""/>
      <w:lvlJc w:val="left"/>
      <w:pPr>
        <w:ind w:left="720" w:hanging="360"/>
      </w:pPr>
      <w:rPr>
        <w:rFonts w:ascii="Symbol" w:hAnsi="Symbol" w:hint="default"/>
      </w:rPr>
    </w:lvl>
  </w:abstractNum>
  <w:abstractNum w:abstractNumId="6">
    <w:nsid w:val="FFFFFF88"/>
    <w:multiLevelType w:val="singleLevel"/>
    <w:tmpl w:val="274AAEE4"/>
    <w:lvl w:ilvl="0">
      <w:start w:val="1"/>
      <w:numFmt w:val="decimal"/>
      <w:pStyle w:val="ListNumber"/>
      <w:lvlText w:val="%1."/>
      <w:lvlJc w:val="left"/>
      <w:pPr>
        <w:tabs>
          <w:tab w:val="num" w:pos="360"/>
        </w:tabs>
        <w:ind w:left="360" w:hanging="360"/>
      </w:pPr>
    </w:lvl>
  </w:abstractNum>
  <w:abstractNum w:abstractNumId="7">
    <w:nsid w:val="02603DBF"/>
    <w:multiLevelType w:val="hybridMultilevel"/>
    <w:tmpl w:val="ED44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6A24C6"/>
    <w:multiLevelType w:val="hybridMultilevel"/>
    <w:tmpl w:val="F00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F6696A"/>
    <w:multiLevelType w:val="multilevel"/>
    <w:tmpl w:val="6832BCD6"/>
    <w:lvl w:ilvl="0">
      <w:start w:val="1"/>
      <w:numFmt w:val="decimal"/>
      <w:pStyle w:val="Heading1"/>
      <w:lvlText w:val="%1"/>
      <w:lvlJc w:val="left"/>
      <w:pPr>
        <w:ind w:left="432" w:hanging="432"/>
      </w:pPr>
    </w:lvl>
    <w:lvl w:ilvl="1">
      <w:start w:val="1"/>
      <w:numFmt w:val="decimal"/>
      <w:pStyle w:val="Heading2"/>
      <w:lvlText w:val="%1.%2"/>
      <w:lvlJc w:val="left"/>
      <w:pPr>
        <w:ind w:left="7686" w:hanging="576"/>
      </w:pPr>
    </w:lvl>
    <w:lvl w:ilvl="2">
      <w:start w:val="1"/>
      <w:numFmt w:val="decimal"/>
      <w:pStyle w:val="Heading3"/>
      <w:lvlText w:val="%1.%2.%3"/>
      <w:lvlJc w:val="left"/>
      <w:pPr>
        <w:ind w:left="23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48613CE"/>
    <w:multiLevelType w:val="hybridMultilevel"/>
    <w:tmpl w:val="C0F61414"/>
    <w:lvl w:ilvl="0" w:tplc="C13CCEB2">
      <w:start w:val="1"/>
      <w:numFmt w:val="bullet"/>
      <w:pStyle w:val="Style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8827A5B"/>
    <w:multiLevelType w:val="hybridMultilevel"/>
    <w:tmpl w:val="4942F19C"/>
    <w:lvl w:ilvl="0" w:tplc="2DF45640">
      <w:start w:val="1"/>
      <w:numFmt w:val="bullet"/>
      <w:pStyle w:val="ListBullet"/>
      <w:lvlText w:val="•"/>
      <w:lvlJc w:val="left"/>
      <w:pPr>
        <w:ind w:left="360" w:hanging="360"/>
      </w:pPr>
      <w:rPr>
        <w:rFonts w:ascii="Arial" w:hAnsi="Arial"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B4D22"/>
    <w:multiLevelType w:val="singleLevel"/>
    <w:tmpl w:val="38FA2596"/>
    <w:lvl w:ilvl="0">
      <w:start w:val="1"/>
      <w:numFmt w:val="lowerRoman"/>
      <w:pStyle w:val="NumberList"/>
      <w:lvlText w:val="%1."/>
      <w:lvlJc w:val="right"/>
      <w:pPr>
        <w:tabs>
          <w:tab w:val="num" w:pos="504"/>
        </w:tabs>
        <w:ind w:left="504" w:hanging="216"/>
      </w:pPr>
    </w:lvl>
  </w:abstractNum>
  <w:abstractNum w:abstractNumId="13">
    <w:nsid w:val="23576676"/>
    <w:multiLevelType w:val="hybridMultilevel"/>
    <w:tmpl w:val="525023BA"/>
    <w:lvl w:ilvl="0" w:tplc="EBAA7B86">
      <w:start w:val="1"/>
      <w:numFmt w:val="decimal"/>
      <w:pStyle w:val="ListNumber3"/>
      <w:lvlText w:val="%1."/>
      <w:lvlJc w:val="left"/>
      <w:pPr>
        <w:ind w:left="360" w:hanging="360"/>
      </w:pPr>
      <w:rPr>
        <w:rFonts w:ascii="Arial Bold" w:hAnsi="Arial Bold" w:hint="default"/>
        <w:b/>
        <w:i w:val="0"/>
        <w:sz w:val="18"/>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rPr>
        <w:rFonts w:hint="default"/>
        <w:b/>
        <w:i w:val="0"/>
        <w:sz w:val="16"/>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86026A7"/>
    <w:multiLevelType w:val="singleLevel"/>
    <w:tmpl w:val="F06AABF0"/>
    <w:lvl w:ilvl="0">
      <w:start w:val="1"/>
      <w:numFmt w:val="bullet"/>
      <w:pStyle w:val="BulletLevel2"/>
      <w:lvlText w:val=""/>
      <w:lvlJc w:val="left"/>
      <w:pPr>
        <w:tabs>
          <w:tab w:val="num" w:pos="504"/>
        </w:tabs>
        <w:ind w:left="504" w:hanging="504"/>
      </w:pPr>
      <w:rPr>
        <w:rFonts w:ascii="Wingdings" w:hAnsi="Wingdings" w:hint="default"/>
        <w:sz w:val="28"/>
      </w:rPr>
    </w:lvl>
  </w:abstractNum>
  <w:abstractNum w:abstractNumId="15">
    <w:nsid w:val="297E78A5"/>
    <w:multiLevelType w:val="hybridMultilevel"/>
    <w:tmpl w:val="24A2E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672C87"/>
    <w:multiLevelType w:val="hybridMultilevel"/>
    <w:tmpl w:val="BB16E366"/>
    <w:lvl w:ilvl="0" w:tplc="7E3E7102">
      <w:start w:val="1"/>
      <w:numFmt w:val="lowerRoman"/>
      <w:lvlText w:val="%1."/>
      <w:lvlJc w:val="left"/>
      <w:pPr>
        <w:ind w:left="720" w:hanging="360"/>
      </w:pPr>
      <w:rPr>
        <w:rFonts w:hint="default"/>
      </w:rPr>
    </w:lvl>
    <w:lvl w:ilvl="1" w:tplc="0A4EBD9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C3E4D"/>
    <w:multiLevelType w:val="hybridMultilevel"/>
    <w:tmpl w:val="906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184210"/>
    <w:multiLevelType w:val="hybridMultilevel"/>
    <w:tmpl w:val="EDBA9FF2"/>
    <w:lvl w:ilvl="0" w:tplc="FE86EF5A">
      <w:start w:val="1"/>
      <w:numFmt w:val="bullet"/>
      <w:pStyle w:val="bullet"/>
      <w:lvlText w:val=""/>
      <w:lvlJc w:val="left"/>
      <w:pPr>
        <w:ind w:left="1152" w:hanging="72"/>
      </w:pPr>
      <w:rPr>
        <w:rFonts w:ascii="Symbol" w:hAnsi="Symbol" w:hint="default"/>
        <w:color w:val="auto"/>
        <w:sz w:val="1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0973D07"/>
    <w:multiLevelType w:val="singleLevel"/>
    <w:tmpl w:val="4ED4AD2E"/>
    <w:lvl w:ilvl="0">
      <w:start w:val="1"/>
      <w:numFmt w:val="bullet"/>
      <w:pStyle w:val="BulletText"/>
      <w:lvlText w:val=""/>
      <w:lvlJc w:val="left"/>
      <w:pPr>
        <w:tabs>
          <w:tab w:val="num" w:pos="360"/>
        </w:tabs>
        <w:ind w:left="360" w:hanging="360"/>
      </w:pPr>
      <w:rPr>
        <w:rFonts w:ascii="Symbol" w:hAnsi="Symbol" w:hint="default"/>
        <w:sz w:val="20"/>
      </w:rPr>
    </w:lvl>
  </w:abstractNum>
  <w:abstractNum w:abstractNumId="20">
    <w:nsid w:val="34E62C9E"/>
    <w:multiLevelType w:val="singleLevel"/>
    <w:tmpl w:val="6ED083A2"/>
    <w:lvl w:ilvl="0">
      <w:start w:val="1"/>
      <w:numFmt w:val="bullet"/>
      <w:pStyle w:val="Bullet1"/>
      <w:lvlText w:val=""/>
      <w:lvlJc w:val="left"/>
      <w:pPr>
        <w:tabs>
          <w:tab w:val="num" w:pos="360"/>
        </w:tabs>
        <w:ind w:left="360" w:hanging="360"/>
      </w:pPr>
      <w:rPr>
        <w:rFonts w:ascii="Symbol" w:hAnsi="Symbol" w:hint="default"/>
      </w:rPr>
    </w:lvl>
  </w:abstractNum>
  <w:abstractNum w:abstractNumId="21">
    <w:nsid w:val="36383836"/>
    <w:multiLevelType w:val="hybridMultilevel"/>
    <w:tmpl w:val="28D8536A"/>
    <w:lvl w:ilvl="0" w:tplc="A9A6BDD4">
      <w:start w:val="1"/>
      <w:numFmt w:val="lowerLetter"/>
      <w:pStyle w:val="ListNumber8"/>
      <w:lvlText w:val="%1."/>
      <w:lvlJc w:val="left"/>
      <w:pPr>
        <w:ind w:left="72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7170D9"/>
    <w:multiLevelType w:val="hybridMultilevel"/>
    <w:tmpl w:val="047A37A8"/>
    <w:lvl w:ilvl="0" w:tplc="8DE061C6">
      <w:start w:val="1"/>
      <w:numFmt w:val="decimal"/>
      <w:lvlText w:val="%1."/>
      <w:lvlJc w:val="left"/>
      <w:pPr>
        <w:ind w:left="720" w:hanging="360"/>
      </w:pPr>
      <w:rPr>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70050"/>
    <w:multiLevelType w:val="hybridMultilevel"/>
    <w:tmpl w:val="8B62B224"/>
    <w:lvl w:ilvl="0" w:tplc="9CE2258A">
      <w:start w:val="1"/>
      <w:numFmt w:val="decimal"/>
      <w:pStyle w:val="ListNumber1"/>
      <w:lvlText w:val="%1."/>
      <w:lvlJc w:val="left"/>
      <w:pPr>
        <w:ind w:left="360" w:hanging="360"/>
      </w:pPr>
      <w:rPr>
        <w:rFonts w:hAnsi="Arial Bold" w:hint="default"/>
        <w:b/>
        <w:i w:val="0"/>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7A406C"/>
    <w:multiLevelType w:val="multilevel"/>
    <w:tmpl w:val="25D25896"/>
    <w:lvl w:ilvl="0">
      <w:start w:val="1"/>
      <w:numFmt w:val="bullet"/>
      <w:pStyle w:val="BulletIndent2"/>
      <w:lvlText w:val=""/>
      <w:lvlJc w:val="left"/>
      <w:pPr>
        <w:tabs>
          <w:tab w:val="num" w:pos="1440"/>
        </w:tabs>
        <w:ind w:left="144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5">
    <w:nsid w:val="41CA2200"/>
    <w:multiLevelType w:val="hybridMultilevel"/>
    <w:tmpl w:val="0010D9B8"/>
    <w:lvl w:ilvl="0" w:tplc="0A4EBD92">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6">
    <w:nsid w:val="42835809"/>
    <w:multiLevelType w:val="hybridMultilevel"/>
    <w:tmpl w:val="3E20BB32"/>
    <w:lvl w:ilvl="0" w:tplc="96DCFD1C">
      <w:start w:val="1"/>
      <w:numFmt w:val="bullet"/>
      <w:pStyle w:val="Body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44262B66"/>
    <w:multiLevelType w:val="hybridMultilevel"/>
    <w:tmpl w:val="86D0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342090"/>
    <w:multiLevelType w:val="hybridMultilevel"/>
    <w:tmpl w:val="D860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FA1B7F"/>
    <w:multiLevelType w:val="singleLevel"/>
    <w:tmpl w:val="80BE5C34"/>
    <w:lvl w:ilvl="0">
      <w:start w:val="1"/>
      <w:numFmt w:val="bullet"/>
      <w:pStyle w:val="BulletLevel3"/>
      <w:lvlText w:val=""/>
      <w:lvlJc w:val="left"/>
      <w:pPr>
        <w:tabs>
          <w:tab w:val="num" w:pos="504"/>
        </w:tabs>
        <w:ind w:left="504" w:hanging="504"/>
      </w:pPr>
      <w:rPr>
        <w:rFonts w:ascii="Wingdings" w:hAnsi="Wingdings" w:hint="default"/>
        <w:sz w:val="28"/>
      </w:rPr>
    </w:lvl>
  </w:abstractNum>
  <w:abstractNum w:abstractNumId="30">
    <w:nsid w:val="4B831F49"/>
    <w:multiLevelType w:val="multilevel"/>
    <w:tmpl w:val="3BEEA110"/>
    <w:lvl w:ilvl="0">
      <w:start w:val="1"/>
      <w:numFmt w:val="upperLetter"/>
      <w:pStyle w:val="Appendix1"/>
      <w:suff w:val="space"/>
      <w:lvlText w:val="Appendix %1 –"/>
      <w:lvlJc w:val="left"/>
      <w:pPr>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152"/>
        </w:tabs>
        <w:ind w:left="1152" w:hanging="1152"/>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3744"/>
        </w:tabs>
        <w:ind w:left="3744" w:hanging="3744"/>
      </w:pPr>
      <w:rPr>
        <w:rFonts w:hint="default"/>
      </w:rPr>
    </w:lvl>
    <w:lvl w:ilvl="7">
      <w:start w:val="1"/>
      <w:numFmt w:val="decimal"/>
      <w:lvlText w:val="%1.%2.%3.%4.%5.%6.%7.%8"/>
      <w:lvlJc w:val="left"/>
      <w:pPr>
        <w:tabs>
          <w:tab w:val="num" w:pos="4320"/>
        </w:tabs>
        <w:ind w:left="4320" w:hanging="4320"/>
      </w:pPr>
      <w:rPr>
        <w:rFonts w:hint="default"/>
      </w:rPr>
    </w:lvl>
    <w:lvl w:ilvl="8">
      <w:start w:val="1"/>
      <w:numFmt w:val="decimal"/>
      <w:lvlText w:val="%1.%2.%3.%4.%5.%6.%7.%8.%9"/>
      <w:lvlJc w:val="left"/>
      <w:pPr>
        <w:tabs>
          <w:tab w:val="num" w:pos="4896"/>
        </w:tabs>
        <w:ind w:left="4896" w:hanging="4896"/>
      </w:pPr>
      <w:rPr>
        <w:rFonts w:hint="default"/>
      </w:rPr>
    </w:lvl>
  </w:abstractNum>
  <w:abstractNum w:abstractNumId="31">
    <w:nsid w:val="4F07177E"/>
    <w:multiLevelType w:val="singleLevel"/>
    <w:tmpl w:val="93629658"/>
    <w:lvl w:ilvl="0">
      <w:start w:val="1"/>
      <w:numFmt w:val="bullet"/>
      <w:pStyle w:val="Bullet10"/>
      <w:lvlText w:val=""/>
      <w:lvlJc w:val="left"/>
      <w:pPr>
        <w:tabs>
          <w:tab w:val="num" w:pos="360"/>
        </w:tabs>
        <w:ind w:left="360" w:hanging="360"/>
      </w:pPr>
      <w:rPr>
        <w:rFonts w:ascii="Symbol" w:hAnsi="Symbol" w:hint="default"/>
      </w:rPr>
    </w:lvl>
  </w:abstractNum>
  <w:abstractNum w:abstractNumId="32">
    <w:nsid w:val="56A94C82"/>
    <w:multiLevelType w:val="hybridMultilevel"/>
    <w:tmpl w:val="BF12A090"/>
    <w:lvl w:ilvl="0" w:tplc="214E06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5B0B39"/>
    <w:multiLevelType w:val="hybridMultilevel"/>
    <w:tmpl w:val="5686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9722DD"/>
    <w:multiLevelType w:val="singleLevel"/>
    <w:tmpl w:val="9AE83642"/>
    <w:lvl w:ilvl="0">
      <w:start w:val="1"/>
      <w:numFmt w:val="bullet"/>
      <w:pStyle w:val="Bullet3"/>
      <w:lvlText w:val=""/>
      <w:lvlJc w:val="left"/>
      <w:pPr>
        <w:tabs>
          <w:tab w:val="num" w:pos="360"/>
        </w:tabs>
        <w:ind w:left="360" w:hanging="360"/>
      </w:pPr>
      <w:rPr>
        <w:rFonts w:ascii="Wingdings" w:hAnsi="Wingdings" w:hint="default"/>
      </w:rPr>
    </w:lvl>
  </w:abstractNum>
  <w:abstractNum w:abstractNumId="35">
    <w:nsid w:val="658D21E0"/>
    <w:multiLevelType w:val="singleLevel"/>
    <w:tmpl w:val="296682C2"/>
    <w:lvl w:ilvl="0">
      <w:start w:val="1"/>
      <w:numFmt w:val="decimal"/>
      <w:pStyle w:val="Bullet2"/>
      <w:lvlText w:val="%1."/>
      <w:lvlJc w:val="left"/>
      <w:pPr>
        <w:tabs>
          <w:tab w:val="num" w:pos="360"/>
        </w:tabs>
        <w:ind w:left="360" w:hanging="360"/>
      </w:pPr>
      <w:rPr>
        <w:rFonts w:hint="default"/>
      </w:rPr>
    </w:lvl>
  </w:abstractNum>
  <w:abstractNum w:abstractNumId="36">
    <w:nsid w:val="65AC3B6D"/>
    <w:multiLevelType w:val="singleLevel"/>
    <w:tmpl w:val="8094445A"/>
    <w:lvl w:ilvl="0">
      <w:start w:val="1"/>
      <w:numFmt w:val="bullet"/>
      <w:pStyle w:val="Bullet0"/>
      <w:lvlText w:val=""/>
      <w:lvlJc w:val="left"/>
      <w:pPr>
        <w:tabs>
          <w:tab w:val="num" w:pos="360"/>
        </w:tabs>
        <w:ind w:left="360" w:hanging="360"/>
      </w:pPr>
      <w:rPr>
        <w:rFonts w:ascii="Symbol" w:hAnsi="Symbol" w:hint="default"/>
      </w:rPr>
    </w:lvl>
  </w:abstractNum>
  <w:abstractNum w:abstractNumId="37">
    <w:nsid w:val="66ED4E4E"/>
    <w:multiLevelType w:val="singleLevel"/>
    <w:tmpl w:val="FE5CA74C"/>
    <w:lvl w:ilvl="0">
      <w:start w:val="1"/>
      <w:numFmt w:val="decimal"/>
      <w:pStyle w:val="Numbered1"/>
      <w:lvlText w:val="%1."/>
      <w:lvlJc w:val="left"/>
      <w:pPr>
        <w:tabs>
          <w:tab w:val="num" w:pos="360"/>
        </w:tabs>
        <w:ind w:left="360" w:hanging="360"/>
      </w:pPr>
    </w:lvl>
  </w:abstractNum>
  <w:abstractNum w:abstractNumId="38">
    <w:nsid w:val="69FE0FE3"/>
    <w:multiLevelType w:val="hybridMultilevel"/>
    <w:tmpl w:val="B746B192"/>
    <w:lvl w:ilvl="0" w:tplc="5ADAB37C">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66A5B"/>
    <w:multiLevelType w:val="hybridMultilevel"/>
    <w:tmpl w:val="F678FA0A"/>
    <w:lvl w:ilvl="0" w:tplc="ECAC3E14">
      <w:start w:val="1"/>
      <w:numFmt w:val="decimal"/>
      <w:pStyle w:val="ListNumber2"/>
      <w:lvlText w:val="%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BF2B42"/>
    <w:multiLevelType w:val="hybridMultilevel"/>
    <w:tmpl w:val="0E8C555E"/>
    <w:lvl w:ilvl="0" w:tplc="7E3E7102">
      <w:start w:val="1"/>
      <w:numFmt w:val="lowerRoman"/>
      <w:lvlText w:val="%1."/>
      <w:lvlJc w:val="left"/>
      <w:pPr>
        <w:ind w:left="720" w:hanging="360"/>
      </w:pPr>
      <w:rPr>
        <w:rFonts w:hint="default"/>
      </w:rPr>
    </w:lvl>
    <w:lvl w:ilvl="1" w:tplc="0A4EBD9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5F02BB"/>
    <w:multiLevelType w:val="hybridMultilevel"/>
    <w:tmpl w:val="D5D62E0E"/>
    <w:lvl w:ilvl="0" w:tplc="4F4A5F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6F33CB"/>
    <w:multiLevelType w:val="hybridMultilevel"/>
    <w:tmpl w:val="566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14"/>
  </w:num>
  <w:num w:numId="4">
    <w:abstractNumId w:val="36"/>
  </w:num>
  <w:num w:numId="5">
    <w:abstractNumId w:val="29"/>
  </w:num>
  <w:num w:numId="6">
    <w:abstractNumId w:val="37"/>
  </w:num>
  <w:num w:numId="7">
    <w:abstractNumId w:val="20"/>
  </w:num>
  <w:num w:numId="8">
    <w:abstractNumId w:val="24"/>
  </w:num>
  <w:num w:numId="9">
    <w:abstractNumId w:val="30"/>
  </w:num>
  <w:num w:numId="10">
    <w:abstractNumId w:val="31"/>
  </w:num>
  <w:num w:numId="11">
    <w:abstractNumId w:val="35"/>
  </w:num>
  <w:num w:numId="12">
    <w:abstractNumId w:val="19"/>
  </w:num>
  <w:num w:numId="13">
    <w:abstractNumId w:val="13"/>
  </w:num>
  <w:num w:numId="14">
    <w:abstractNumId w:val="26"/>
  </w:num>
  <w:num w:numId="15">
    <w:abstractNumId w:val="11"/>
  </w:num>
  <w:num w:numId="16">
    <w:abstractNumId w:val="18"/>
  </w:num>
  <w:num w:numId="17">
    <w:abstractNumId w:val="23"/>
  </w:num>
  <w:num w:numId="18">
    <w:abstractNumId w:val="5"/>
  </w:num>
  <w:num w:numId="19">
    <w:abstractNumId w:val="10"/>
  </w:num>
  <w:num w:numId="20">
    <w:abstractNumId w:val="9"/>
  </w:num>
  <w:num w:numId="21">
    <w:abstractNumId w:val="38"/>
  </w:num>
  <w:num w:numId="22">
    <w:abstractNumId w:val="21"/>
  </w:num>
  <w:num w:numId="23">
    <w:abstractNumId w:val="9"/>
  </w:num>
  <w:num w:numId="24">
    <w:abstractNumId w:val="4"/>
  </w:num>
  <w:num w:numId="25">
    <w:abstractNumId w:val="3"/>
  </w:num>
  <w:num w:numId="26">
    <w:abstractNumId w:val="2"/>
  </w:num>
  <w:num w:numId="27">
    <w:abstractNumId w:val="6"/>
  </w:num>
  <w:num w:numId="28">
    <w:abstractNumId w:val="1"/>
  </w:num>
  <w:num w:numId="29">
    <w:abstractNumId w:val="0"/>
  </w:num>
  <w:num w:numId="30">
    <w:abstractNumId w:val="39"/>
  </w:num>
  <w:num w:numId="31">
    <w:abstractNumId w:val="25"/>
  </w:num>
  <w:num w:numId="32">
    <w:abstractNumId w:val="41"/>
  </w:num>
  <w:num w:numId="33">
    <w:abstractNumId w:val="16"/>
  </w:num>
  <w:num w:numId="34">
    <w:abstractNumId w:val="40"/>
  </w:num>
  <w:num w:numId="35">
    <w:abstractNumId w:val="32"/>
  </w:num>
  <w:num w:numId="36">
    <w:abstractNumId w:val="7"/>
  </w:num>
  <w:num w:numId="37">
    <w:abstractNumId w:val="17"/>
  </w:num>
  <w:num w:numId="38">
    <w:abstractNumId w:val="15"/>
  </w:num>
  <w:num w:numId="39">
    <w:abstractNumId w:val="8"/>
  </w:num>
  <w:num w:numId="40">
    <w:abstractNumId w:val="22"/>
  </w:num>
  <w:num w:numId="41">
    <w:abstractNumId w:val="27"/>
  </w:num>
  <w:num w:numId="42">
    <w:abstractNumId w:val="28"/>
  </w:num>
  <w:num w:numId="43">
    <w:abstractNumId w:val="42"/>
  </w:num>
  <w:num w:numId="44">
    <w:abstractNumId w:val="33"/>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4"/>
  <w:stylePaneSortMethod w:val="0003"/>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51202"/>
  </w:hdrShapeDefaults>
  <w:footnotePr>
    <w:footnote w:id="-1"/>
    <w:footnote w:id="0"/>
  </w:footnotePr>
  <w:endnotePr>
    <w:endnote w:id="-1"/>
    <w:endnote w:id="0"/>
  </w:endnotePr>
  <w:compat/>
  <w:rsids>
    <w:rsidRoot w:val="00D764E8"/>
    <w:rsid w:val="000002DA"/>
    <w:rsid w:val="00000611"/>
    <w:rsid w:val="00000FA0"/>
    <w:rsid w:val="00002227"/>
    <w:rsid w:val="000030C8"/>
    <w:rsid w:val="00010EFA"/>
    <w:rsid w:val="000150F1"/>
    <w:rsid w:val="00016B64"/>
    <w:rsid w:val="000170A5"/>
    <w:rsid w:val="0002089C"/>
    <w:rsid w:val="00024476"/>
    <w:rsid w:val="00025BBD"/>
    <w:rsid w:val="000307A1"/>
    <w:rsid w:val="00035B2D"/>
    <w:rsid w:val="00035C60"/>
    <w:rsid w:val="00054223"/>
    <w:rsid w:val="0005436D"/>
    <w:rsid w:val="0006050D"/>
    <w:rsid w:val="000633C3"/>
    <w:rsid w:val="00063458"/>
    <w:rsid w:val="00063766"/>
    <w:rsid w:val="00064190"/>
    <w:rsid w:val="000660CF"/>
    <w:rsid w:val="00067DDB"/>
    <w:rsid w:val="00067EBD"/>
    <w:rsid w:val="000734AD"/>
    <w:rsid w:val="00075BF4"/>
    <w:rsid w:val="000771A6"/>
    <w:rsid w:val="00080C1A"/>
    <w:rsid w:val="00084D33"/>
    <w:rsid w:val="000852B1"/>
    <w:rsid w:val="000875C8"/>
    <w:rsid w:val="00090CBF"/>
    <w:rsid w:val="00092927"/>
    <w:rsid w:val="000949BA"/>
    <w:rsid w:val="00095B60"/>
    <w:rsid w:val="00097A16"/>
    <w:rsid w:val="000A0665"/>
    <w:rsid w:val="000A3406"/>
    <w:rsid w:val="000A4E93"/>
    <w:rsid w:val="000A64E8"/>
    <w:rsid w:val="000A6804"/>
    <w:rsid w:val="000B0028"/>
    <w:rsid w:val="000B3E60"/>
    <w:rsid w:val="000C2D4A"/>
    <w:rsid w:val="000C3172"/>
    <w:rsid w:val="000C33FB"/>
    <w:rsid w:val="000C44BF"/>
    <w:rsid w:val="000C50FD"/>
    <w:rsid w:val="000C5916"/>
    <w:rsid w:val="000C7924"/>
    <w:rsid w:val="000C7FD9"/>
    <w:rsid w:val="000D1478"/>
    <w:rsid w:val="000D4617"/>
    <w:rsid w:val="000D5C51"/>
    <w:rsid w:val="000D60D2"/>
    <w:rsid w:val="000D7D8D"/>
    <w:rsid w:val="000E01FF"/>
    <w:rsid w:val="000E0DE2"/>
    <w:rsid w:val="000E1CD7"/>
    <w:rsid w:val="000E5B4E"/>
    <w:rsid w:val="000E5E50"/>
    <w:rsid w:val="000F1D29"/>
    <w:rsid w:val="000F1F38"/>
    <w:rsid w:val="000F2E86"/>
    <w:rsid w:val="000F3D07"/>
    <w:rsid w:val="000F41BD"/>
    <w:rsid w:val="000F6307"/>
    <w:rsid w:val="000F66A5"/>
    <w:rsid w:val="000F6C8D"/>
    <w:rsid w:val="0010188C"/>
    <w:rsid w:val="001019E8"/>
    <w:rsid w:val="001027E3"/>
    <w:rsid w:val="00104734"/>
    <w:rsid w:val="00104FD2"/>
    <w:rsid w:val="00107B51"/>
    <w:rsid w:val="00110053"/>
    <w:rsid w:val="00110E33"/>
    <w:rsid w:val="00120984"/>
    <w:rsid w:val="00121E9C"/>
    <w:rsid w:val="00123D77"/>
    <w:rsid w:val="00125FFC"/>
    <w:rsid w:val="0012603B"/>
    <w:rsid w:val="0012630A"/>
    <w:rsid w:val="00126C44"/>
    <w:rsid w:val="00126EA4"/>
    <w:rsid w:val="00130560"/>
    <w:rsid w:val="0013127E"/>
    <w:rsid w:val="00131478"/>
    <w:rsid w:val="0013593E"/>
    <w:rsid w:val="0013697D"/>
    <w:rsid w:val="001369F2"/>
    <w:rsid w:val="00145210"/>
    <w:rsid w:val="00146FAA"/>
    <w:rsid w:val="001521A0"/>
    <w:rsid w:val="001525DE"/>
    <w:rsid w:val="001527D6"/>
    <w:rsid w:val="001538B6"/>
    <w:rsid w:val="001556A6"/>
    <w:rsid w:val="00161C8C"/>
    <w:rsid w:val="00165148"/>
    <w:rsid w:val="00165AE4"/>
    <w:rsid w:val="00166B62"/>
    <w:rsid w:val="0016793D"/>
    <w:rsid w:val="001679AF"/>
    <w:rsid w:val="00171668"/>
    <w:rsid w:val="001729BE"/>
    <w:rsid w:val="00174E01"/>
    <w:rsid w:val="00175A05"/>
    <w:rsid w:val="00177377"/>
    <w:rsid w:val="001803B7"/>
    <w:rsid w:val="00182ED8"/>
    <w:rsid w:val="00183EED"/>
    <w:rsid w:val="00196AD0"/>
    <w:rsid w:val="00196F4F"/>
    <w:rsid w:val="001A06FE"/>
    <w:rsid w:val="001B0590"/>
    <w:rsid w:val="001B0CC8"/>
    <w:rsid w:val="001B1CAA"/>
    <w:rsid w:val="001B32A1"/>
    <w:rsid w:val="001B3533"/>
    <w:rsid w:val="001C02EF"/>
    <w:rsid w:val="001C17AC"/>
    <w:rsid w:val="001C2C8C"/>
    <w:rsid w:val="001C39E4"/>
    <w:rsid w:val="001C3C90"/>
    <w:rsid w:val="001C54A7"/>
    <w:rsid w:val="001C57E2"/>
    <w:rsid w:val="001C61EE"/>
    <w:rsid w:val="001D0539"/>
    <w:rsid w:val="001D0EC9"/>
    <w:rsid w:val="001D175F"/>
    <w:rsid w:val="001D2193"/>
    <w:rsid w:val="001D3389"/>
    <w:rsid w:val="001E0173"/>
    <w:rsid w:val="001F201D"/>
    <w:rsid w:val="001F235E"/>
    <w:rsid w:val="001F41E9"/>
    <w:rsid w:val="00200201"/>
    <w:rsid w:val="00202242"/>
    <w:rsid w:val="00202D66"/>
    <w:rsid w:val="0020372C"/>
    <w:rsid w:val="0021456F"/>
    <w:rsid w:val="00215066"/>
    <w:rsid w:val="002156B8"/>
    <w:rsid w:val="00216DC8"/>
    <w:rsid w:val="00220A95"/>
    <w:rsid w:val="0022135F"/>
    <w:rsid w:val="00222B18"/>
    <w:rsid w:val="002271EB"/>
    <w:rsid w:val="00231E2C"/>
    <w:rsid w:val="00232657"/>
    <w:rsid w:val="00235079"/>
    <w:rsid w:val="00236E1B"/>
    <w:rsid w:val="00237497"/>
    <w:rsid w:val="00237D77"/>
    <w:rsid w:val="0024092F"/>
    <w:rsid w:val="00242CEA"/>
    <w:rsid w:val="002447DB"/>
    <w:rsid w:val="00246FD1"/>
    <w:rsid w:val="00252DAF"/>
    <w:rsid w:val="00253D33"/>
    <w:rsid w:val="002542E8"/>
    <w:rsid w:val="002560FC"/>
    <w:rsid w:val="002604D8"/>
    <w:rsid w:val="0026178D"/>
    <w:rsid w:val="00264EF8"/>
    <w:rsid w:val="00272439"/>
    <w:rsid w:val="00280BA0"/>
    <w:rsid w:val="0028218C"/>
    <w:rsid w:val="0028233F"/>
    <w:rsid w:val="002902A9"/>
    <w:rsid w:val="002914C0"/>
    <w:rsid w:val="00292C59"/>
    <w:rsid w:val="00293D34"/>
    <w:rsid w:val="00294332"/>
    <w:rsid w:val="00294CD0"/>
    <w:rsid w:val="0029505D"/>
    <w:rsid w:val="002A3199"/>
    <w:rsid w:val="002A4A9B"/>
    <w:rsid w:val="002A53E4"/>
    <w:rsid w:val="002A54FE"/>
    <w:rsid w:val="002B1B13"/>
    <w:rsid w:val="002B7E5F"/>
    <w:rsid w:val="002C414A"/>
    <w:rsid w:val="002C54A7"/>
    <w:rsid w:val="002C6656"/>
    <w:rsid w:val="002C7861"/>
    <w:rsid w:val="002C7CC9"/>
    <w:rsid w:val="002D09BD"/>
    <w:rsid w:val="002D1D8F"/>
    <w:rsid w:val="002D5E5C"/>
    <w:rsid w:val="002D6297"/>
    <w:rsid w:val="002E5294"/>
    <w:rsid w:val="002E61EB"/>
    <w:rsid w:val="002F002E"/>
    <w:rsid w:val="002F4984"/>
    <w:rsid w:val="002F4DCB"/>
    <w:rsid w:val="002F67C1"/>
    <w:rsid w:val="002F6FDB"/>
    <w:rsid w:val="002F73D2"/>
    <w:rsid w:val="00300AC4"/>
    <w:rsid w:val="0030212D"/>
    <w:rsid w:val="00302DD9"/>
    <w:rsid w:val="00305C32"/>
    <w:rsid w:val="00305DB3"/>
    <w:rsid w:val="003075CE"/>
    <w:rsid w:val="00307CE0"/>
    <w:rsid w:val="00310B72"/>
    <w:rsid w:val="00312DB7"/>
    <w:rsid w:val="00314CDB"/>
    <w:rsid w:val="00316AB0"/>
    <w:rsid w:val="00320E30"/>
    <w:rsid w:val="00322081"/>
    <w:rsid w:val="00334D5C"/>
    <w:rsid w:val="00335153"/>
    <w:rsid w:val="003377EC"/>
    <w:rsid w:val="00340D88"/>
    <w:rsid w:val="00345BEA"/>
    <w:rsid w:val="00345FAE"/>
    <w:rsid w:val="00350417"/>
    <w:rsid w:val="003508C4"/>
    <w:rsid w:val="003519CB"/>
    <w:rsid w:val="003576BE"/>
    <w:rsid w:val="00357F7D"/>
    <w:rsid w:val="003617CD"/>
    <w:rsid w:val="003630B5"/>
    <w:rsid w:val="00363F0B"/>
    <w:rsid w:val="00367C00"/>
    <w:rsid w:val="00372567"/>
    <w:rsid w:val="00373CA8"/>
    <w:rsid w:val="00375122"/>
    <w:rsid w:val="003773B6"/>
    <w:rsid w:val="0038067D"/>
    <w:rsid w:val="00380DA1"/>
    <w:rsid w:val="00381B15"/>
    <w:rsid w:val="00382F69"/>
    <w:rsid w:val="00383878"/>
    <w:rsid w:val="00391107"/>
    <w:rsid w:val="003918DA"/>
    <w:rsid w:val="0039285C"/>
    <w:rsid w:val="00392C50"/>
    <w:rsid w:val="00393183"/>
    <w:rsid w:val="00393191"/>
    <w:rsid w:val="00395FC8"/>
    <w:rsid w:val="003A4E38"/>
    <w:rsid w:val="003A5EC5"/>
    <w:rsid w:val="003A62AA"/>
    <w:rsid w:val="003B379D"/>
    <w:rsid w:val="003B3A88"/>
    <w:rsid w:val="003C02F9"/>
    <w:rsid w:val="003C08FB"/>
    <w:rsid w:val="003C1351"/>
    <w:rsid w:val="003C25EA"/>
    <w:rsid w:val="003C3332"/>
    <w:rsid w:val="003D428E"/>
    <w:rsid w:val="003D498C"/>
    <w:rsid w:val="003D5A7D"/>
    <w:rsid w:val="003D78C0"/>
    <w:rsid w:val="003E08B5"/>
    <w:rsid w:val="003E1EE5"/>
    <w:rsid w:val="003E6EAB"/>
    <w:rsid w:val="003F1728"/>
    <w:rsid w:val="003F5124"/>
    <w:rsid w:val="003F7E3D"/>
    <w:rsid w:val="0040251B"/>
    <w:rsid w:val="00402FB2"/>
    <w:rsid w:val="004069FC"/>
    <w:rsid w:val="00411430"/>
    <w:rsid w:val="004114E6"/>
    <w:rsid w:val="0041193B"/>
    <w:rsid w:val="0041273C"/>
    <w:rsid w:val="00413141"/>
    <w:rsid w:val="00415A31"/>
    <w:rsid w:val="0041709F"/>
    <w:rsid w:val="00424311"/>
    <w:rsid w:val="00425859"/>
    <w:rsid w:val="0042690D"/>
    <w:rsid w:val="00427551"/>
    <w:rsid w:val="00427AC2"/>
    <w:rsid w:val="00431625"/>
    <w:rsid w:val="0043162F"/>
    <w:rsid w:val="00432862"/>
    <w:rsid w:val="004346AC"/>
    <w:rsid w:val="004373F8"/>
    <w:rsid w:val="00442DD8"/>
    <w:rsid w:val="004449F2"/>
    <w:rsid w:val="00452571"/>
    <w:rsid w:val="004525EE"/>
    <w:rsid w:val="004547B9"/>
    <w:rsid w:val="0045519B"/>
    <w:rsid w:val="00457741"/>
    <w:rsid w:val="0046020B"/>
    <w:rsid w:val="00460947"/>
    <w:rsid w:val="004649A5"/>
    <w:rsid w:val="004656B0"/>
    <w:rsid w:val="0046632C"/>
    <w:rsid w:val="00471502"/>
    <w:rsid w:val="004715D6"/>
    <w:rsid w:val="00472356"/>
    <w:rsid w:val="004746BA"/>
    <w:rsid w:val="00474FBF"/>
    <w:rsid w:val="00475E2D"/>
    <w:rsid w:val="00482663"/>
    <w:rsid w:val="00483598"/>
    <w:rsid w:val="00483D10"/>
    <w:rsid w:val="00484B5D"/>
    <w:rsid w:val="00485D81"/>
    <w:rsid w:val="004877F8"/>
    <w:rsid w:val="00491730"/>
    <w:rsid w:val="004951EC"/>
    <w:rsid w:val="00497E5F"/>
    <w:rsid w:val="004A3CE5"/>
    <w:rsid w:val="004A56D9"/>
    <w:rsid w:val="004B110B"/>
    <w:rsid w:val="004B2A88"/>
    <w:rsid w:val="004B30E5"/>
    <w:rsid w:val="004B4134"/>
    <w:rsid w:val="004B5E47"/>
    <w:rsid w:val="004C00D6"/>
    <w:rsid w:val="004C0879"/>
    <w:rsid w:val="004C507D"/>
    <w:rsid w:val="004C6B4D"/>
    <w:rsid w:val="004D5ABE"/>
    <w:rsid w:val="004E1C9C"/>
    <w:rsid w:val="004E404D"/>
    <w:rsid w:val="004E6DE0"/>
    <w:rsid w:val="004F1492"/>
    <w:rsid w:val="004F1CD0"/>
    <w:rsid w:val="004F6522"/>
    <w:rsid w:val="004F7F53"/>
    <w:rsid w:val="0050278C"/>
    <w:rsid w:val="00504D93"/>
    <w:rsid w:val="00504F52"/>
    <w:rsid w:val="00505A15"/>
    <w:rsid w:val="0050770E"/>
    <w:rsid w:val="005109D9"/>
    <w:rsid w:val="005120D8"/>
    <w:rsid w:val="005122BA"/>
    <w:rsid w:val="0051370A"/>
    <w:rsid w:val="005144D2"/>
    <w:rsid w:val="00517066"/>
    <w:rsid w:val="00522D40"/>
    <w:rsid w:val="005244DD"/>
    <w:rsid w:val="00525025"/>
    <w:rsid w:val="00533F64"/>
    <w:rsid w:val="00536431"/>
    <w:rsid w:val="0053679B"/>
    <w:rsid w:val="0054081F"/>
    <w:rsid w:val="00540AFC"/>
    <w:rsid w:val="00544ABE"/>
    <w:rsid w:val="00545852"/>
    <w:rsid w:val="0055312F"/>
    <w:rsid w:val="00553C21"/>
    <w:rsid w:val="005559B4"/>
    <w:rsid w:val="0055610C"/>
    <w:rsid w:val="00557E6A"/>
    <w:rsid w:val="00557FDC"/>
    <w:rsid w:val="00561185"/>
    <w:rsid w:val="00563565"/>
    <w:rsid w:val="00563EB7"/>
    <w:rsid w:val="00576CFC"/>
    <w:rsid w:val="0058269E"/>
    <w:rsid w:val="00585FFC"/>
    <w:rsid w:val="00591EA1"/>
    <w:rsid w:val="00592B14"/>
    <w:rsid w:val="00593F4E"/>
    <w:rsid w:val="00596D91"/>
    <w:rsid w:val="00597636"/>
    <w:rsid w:val="00597A2C"/>
    <w:rsid w:val="00597F80"/>
    <w:rsid w:val="005A2B09"/>
    <w:rsid w:val="005A3189"/>
    <w:rsid w:val="005A38A0"/>
    <w:rsid w:val="005A6C7A"/>
    <w:rsid w:val="005A7E6E"/>
    <w:rsid w:val="005B1A1F"/>
    <w:rsid w:val="005B2B6D"/>
    <w:rsid w:val="005B2C9E"/>
    <w:rsid w:val="005B2E88"/>
    <w:rsid w:val="005B3047"/>
    <w:rsid w:val="005B3082"/>
    <w:rsid w:val="005C155A"/>
    <w:rsid w:val="005C1E3A"/>
    <w:rsid w:val="005C5EA6"/>
    <w:rsid w:val="005C6101"/>
    <w:rsid w:val="005C76A1"/>
    <w:rsid w:val="005C7BA3"/>
    <w:rsid w:val="005D1511"/>
    <w:rsid w:val="005D5A81"/>
    <w:rsid w:val="005D6610"/>
    <w:rsid w:val="005E6668"/>
    <w:rsid w:val="005E72C0"/>
    <w:rsid w:val="005E748C"/>
    <w:rsid w:val="005E7AA1"/>
    <w:rsid w:val="005F2AFC"/>
    <w:rsid w:val="005F2C75"/>
    <w:rsid w:val="005F3213"/>
    <w:rsid w:val="005F571E"/>
    <w:rsid w:val="005F67B2"/>
    <w:rsid w:val="00603735"/>
    <w:rsid w:val="00604D10"/>
    <w:rsid w:val="00607864"/>
    <w:rsid w:val="00611862"/>
    <w:rsid w:val="00611E3F"/>
    <w:rsid w:val="00612004"/>
    <w:rsid w:val="00612634"/>
    <w:rsid w:val="006138B1"/>
    <w:rsid w:val="00614365"/>
    <w:rsid w:val="00616164"/>
    <w:rsid w:val="00625AC6"/>
    <w:rsid w:val="006330E0"/>
    <w:rsid w:val="00633A16"/>
    <w:rsid w:val="006347D0"/>
    <w:rsid w:val="00637B42"/>
    <w:rsid w:val="006409A1"/>
    <w:rsid w:val="00642C57"/>
    <w:rsid w:val="00643E2C"/>
    <w:rsid w:val="006458D1"/>
    <w:rsid w:val="0064602C"/>
    <w:rsid w:val="00652ED4"/>
    <w:rsid w:val="006555CD"/>
    <w:rsid w:val="00656DA1"/>
    <w:rsid w:val="00661583"/>
    <w:rsid w:val="006616F7"/>
    <w:rsid w:val="00661BBD"/>
    <w:rsid w:val="00663715"/>
    <w:rsid w:val="006709F2"/>
    <w:rsid w:val="006719D2"/>
    <w:rsid w:val="006726EA"/>
    <w:rsid w:val="006733D0"/>
    <w:rsid w:val="00675329"/>
    <w:rsid w:val="006756D6"/>
    <w:rsid w:val="0067580B"/>
    <w:rsid w:val="006773F8"/>
    <w:rsid w:val="006814C2"/>
    <w:rsid w:val="00682893"/>
    <w:rsid w:val="0068604C"/>
    <w:rsid w:val="00687562"/>
    <w:rsid w:val="006877AA"/>
    <w:rsid w:val="00690995"/>
    <w:rsid w:val="00691E8D"/>
    <w:rsid w:val="00693730"/>
    <w:rsid w:val="00695C3D"/>
    <w:rsid w:val="006A1DFE"/>
    <w:rsid w:val="006A32AA"/>
    <w:rsid w:val="006A3536"/>
    <w:rsid w:val="006A73AE"/>
    <w:rsid w:val="006B33A1"/>
    <w:rsid w:val="006B4206"/>
    <w:rsid w:val="006B5A09"/>
    <w:rsid w:val="006B5A2F"/>
    <w:rsid w:val="006C0131"/>
    <w:rsid w:val="006C067D"/>
    <w:rsid w:val="006C1B5D"/>
    <w:rsid w:val="006C2E15"/>
    <w:rsid w:val="006C3208"/>
    <w:rsid w:val="006C5A3C"/>
    <w:rsid w:val="006D0268"/>
    <w:rsid w:val="006D06B9"/>
    <w:rsid w:val="006D1EC0"/>
    <w:rsid w:val="006D6C27"/>
    <w:rsid w:val="006E194D"/>
    <w:rsid w:val="006E25B8"/>
    <w:rsid w:val="006F0A48"/>
    <w:rsid w:val="006F2019"/>
    <w:rsid w:val="006F49FC"/>
    <w:rsid w:val="006F5AD3"/>
    <w:rsid w:val="006F5E35"/>
    <w:rsid w:val="006F61CE"/>
    <w:rsid w:val="006F634F"/>
    <w:rsid w:val="006F74CD"/>
    <w:rsid w:val="0070702F"/>
    <w:rsid w:val="00711618"/>
    <w:rsid w:val="00714961"/>
    <w:rsid w:val="00714A97"/>
    <w:rsid w:val="00720275"/>
    <w:rsid w:val="00720372"/>
    <w:rsid w:val="0072073E"/>
    <w:rsid w:val="0072363C"/>
    <w:rsid w:val="00724921"/>
    <w:rsid w:val="00730D96"/>
    <w:rsid w:val="00733A59"/>
    <w:rsid w:val="00737B42"/>
    <w:rsid w:val="00744448"/>
    <w:rsid w:val="00744E0D"/>
    <w:rsid w:val="00751C06"/>
    <w:rsid w:val="00755EF8"/>
    <w:rsid w:val="00756246"/>
    <w:rsid w:val="007631B7"/>
    <w:rsid w:val="00763AB5"/>
    <w:rsid w:val="00766E03"/>
    <w:rsid w:val="00772AD9"/>
    <w:rsid w:val="00774D27"/>
    <w:rsid w:val="007819CD"/>
    <w:rsid w:val="00781C26"/>
    <w:rsid w:val="00782BA7"/>
    <w:rsid w:val="00782BF6"/>
    <w:rsid w:val="007845F6"/>
    <w:rsid w:val="00784605"/>
    <w:rsid w:val="007849B8"/>
    <w:rsid w:val="00785D44"/>
    <w:rsid w:val="00794ACA"/>
    <w:rsid w:val="00795776"/>
    <w:rsid w:val="007A1BBC"/>
    <w:rsid w:val="007A47D4"/>
    <w:rsid w:val="007A60F0"/>
    <w:rsid w:val="007A6EB1"/>
    <w:rsid w:val="007B127A"/>
    <w:rsid w:val="007B1C0A"/>
    <w:rsid w:val="007B4FDB"/>
    <w:rsid w:val="007B56CB"/>
    <w:rsid w:val="007B6015"/>
    <w:rsid w:val="007B604A"/>
    <w:rsid w:val="007B6B86"/>
    <w:rsid w:val="007B7301"/>
    <w:rsid w:val="007C6486"/>
    <w:rsid w:val="007C71E3"/>
    <w:rsid w:val="007D29E5"/>
    <w:rsid w:val="007D4312"/>
    <w:rsid w:val="007D5D07"/>
    <w:rsid w:val="007D7BE5"/>
    <w:rsid w:val="007E2C22"/>
    <w:rsid w:val="007E323F"/>
    <w:rsid w:val="007E4590"/>
    <w:rsid w:val="007E61C7"/>
    <w:rsid w:val="007E7102"/>
    <w:rsid w:val="007F0140"/>
    <w:rsid w:val="007F1A2A"/>
    <w:rsid w:val="007F5A7F"/>
    <w:rsid w:val="007F7BAA"/>
    <w:rsid w:val="00800071"/>
    <w:rsid w:val="00801E38"/>
    <w:rsid w:val="00801F54"/>
    <w:rsid w:val="00807417"/>
    <w:rsid w:val="008142B2"/>
    <w:rsid w:val="008148D2"/>
    <w:rsid w:val="00817B66"/>
    <w:rsid w:val="008235C7"/>
    <w:rsid w:val="00824D6A"/>
    <w:rsid w:val="00826A29"/>
    <w:rsid w:val="008276E0"/>
    <w:rsid w:val="00831F14"/>
    <w:rsid w:val="00832DC2"/>
    <w:rsid w:val="00833639"/>
    <w:rsid w:val="00844224"/>
    <w:rsid w:val="008450EA"/>
    <w:rsid w:val="00850643"/>
    <w:rsid w:val="00853C00"/>
    <w:rsid w:val="008553C7"/>
    <w:rsid w:val="00855E0B"/>
    <w:rsid w:val="00862E72"/>
    <w:rsid w:val="00863238"/>
    <w:rsid w:val="00865F3D"/>
    <w:rsid w:val="00872FC5"/>
    <w:rsid w:val="00874066"/>
    <w:rsid w:val="00877476"/>
    <w:rsid w:val="0087747F"/>
    <w:rsid w:val="00883A79"/>
    <w:rsid w:val="00884FCE"/>
    <w:rsid w:val="00891EC2"/>
    <w:rsid w:val="00892286"/>
    <w:rsid w:val="0089518A"/>
    <w:rsid w:val="0089592C"/>
    <w:rsid w:val="00897C2B"/>
    <w:rsid w:val="008A13C9"/>
    <w:rsid w:val="008A3CE1"/>
    <w:rsid w:val="008A42A5"/>
    <w:rsid w:val="008A4E23"/>
    <w:rsid w:val="008A64E4"/>
    <w:rsid w:val="008B2138"/>
    <w:rsid w:val="008B2B4A"/>
    <w:rsid w:val="008B5065"/>
    <w:rsid w:val="008B56ED"/>
    <w:rsid w:val="008C2130"/>
    <w:rsid w:val="008C4C60"/>
    <w:rsid w:val="008C6F07"/>
    <w:rsid w:val="008D3DDD"/>
    <w:rsid w:val="008D5F36"/>
    <w:rsid w:val="008D611E"/>
    <w:rsid w:val="008D6355"/>
    <w:rsid w:val="008D7193"/>
    <w:rsid w:val="008D7376"/>
    <w:rsid w:val="008E2BC5"/>
    <w:rsid w:val="008E7598"/>
    <w:rsid w:val="008F00C1"/>
    <w:rsid w:val="008F08DC"/>
    <w:rsid w:val="008F0F88"/>
    <w:rsid w:val="008F364C"/>
    <w:rsid w:val="008F5FC6"/>
    <w:rsid w:val="008F6010"/>
    <w:rsid w:val="008F7005"/>
    <w:rsid w:val="00902F8C"/>
    <w:rsid w:val="00911F2D"/>
    <w:rsid w:val="00912867"/>
    <w:rsid w:val="0091464C"/>
    <w:rsid w:val="00917C20"/>
    <w:rsid w:val="009277E5"/>
    <w:rsid w:val="00935855"/>
    <w:rsid w:val="009371C1"/>
    <w:rsid w:val="0094197E"/>
    <w:rsid w:val="00943B00"/>
    <w:rsid w:val="00944676"/>
    <w:rsid w:val="00945676"/>
    <w:rsid w:val="00945BBE"/>
    <w:rsid w:val="009503FE"/>
    <w:rsid w:val="0095044A"/>
    <w:rsid w:val="009507F5"/>
    <w:rsid w:val="00954ADB"/>
    <w:rsid w:val="00955DA8"/>
    <w:rsid w:val="009578C1"/>
    <w:rsid w:val="00957921"/>
    <w:rsid w:val="009616C5"/>
    <w:rsid w:val="009616CA"/>
    <w:rsid w:val="009627EA"/>
    <w:rsid w:val="00963C9F"/>
    <w:rsid w:val="009651A7"/>
    <w:rsid w:val="009674F1"/>
    <w:rsid w:val="00971871"/>
    <w:rsid w:val="00972521"/>
    <w:rsid w:val="009727D9"/>
    <w:rsid w:val="00980ADE"/>
    <w:rsid w:val="00982A55"/>
    <w:rsid w:val="00982ED1"/>
    <w:rsid w:val="009841D5"/>
    <w:rsid w:val="0098632E"/>
    <w:rsid w:val="00991255"/>
    <w:rsid w:val="00991E2C"/>
    <w:rsid w:val="00994464"/>
    <w:rsid w:val="00994FD3"/>
    <w:rsid w:val="0099538C"/>
    <w:rsid w:val="009A0DE6"/>
    <w:rsid w:val="009A1289"/>
    <w:rsid w:val="009A2147"/>
    <w:rsid w:val="009A293C"/>
    <w:rsid w:val="009A455F"/>
    <w:rsid w:val="009A5FC0"/>
    <w:rsid w:val="009A625C"/>
    <w:rsid w:val="009A6BD0"/>
    <w:rsid w:val="009A6CD0"/>
    <w:rsid w:val="009A6EB4"/>
    <w:rsid w:val="009B1FB5"/>
    <w:rsid w:val="009B228D"/>
    <w:rsid w:val="009B6390"/>
    <w:rsid w:val="009B6981"/>
    <w:rsid w:val="009B6E36"/>
    <w:rsid w:val="009B6F33"/>
    <w:rsid w:val="009C2B76"/>
    <w:rsid w:val="009C3B64"/>
    <w:rsid w:val="009C4A88"/>
    <w:rsid w:val="009C5909"/>
    <w:rsid w:val="009D0444"/>
    <w:rsid w:val="009D13CE"/>
    <w:rsid w:val="009D318D"/>
    <w:rsid w:val="009D5D30"/>
    <w:rsid w:val="009D7DFC"/>
    <w:rsid w:val="009E34FF"/>
    <w:rsid w:val="009E4224"/>
    <w:rsid w:val="009E4278"/>
    <w:rsid w:val="009E54F0"/>
    <w:rsid w:val="009E5636"/>
    <w:rsid w:val="009E74EB"/>
    <w:rsid w:val="009F17CB"/>
    <w:rsid w:val="009F1B14"/>
    <w:rsid w:val="009F2EAA"/>
    <w:rsid w:val="009F3220"/>
    <w:rsid w:val="009F5D54"/>
    <w:rsid w:val="009F5E03"/>
    <w:rsid w:val="009F71D0"/>
    <w:rsid w:val="009F79DF"/>
    <w:rsid w:val="00A00AE6"/>
    <w:rsid w:val="00A01817"/>
    <w:rsid w:val="00A01B73"/>
    <w:rsid w:val="00A02CA7"/>
    <w:rsid w:val="00A062A2"/>
    <w:rsid w:val="00A07FE6"/>
    <w:rsid w:val="00A123D3"/>
    <w:rsid w:val="00A14366"/>
    <w:rsid w:val="00A155F2"/>
    <w:rsid w:val="00A15C99"/>
    <w:rsid w:val="00A21FDC"/>
    <w:rsid w:val="00A23A5E"/>
    <w:rsid w:val="00A24856"/>
    <w:rsid w:val="00A2496F"/>
    <w:rsid w:val="00A255CB"/>
    <w:rsid w:val="00A25C6A"/>
    <w:rsid w:val="00A305AE"/>
    <w:rsid w:val="00A3195F"/>
    <w:rsid w:val="00A3389F"/>
    <w:rsid w:val="00A376CD"/>
    <w:rsid w:val="00A4174D"/>
    <w:rsid w:val="00A421C4"/>
    <w:rsid w:val="00A43FC9"/>
    <w:rsid w:val="00A46F65"/>
    <w:rsid w:val="00A613A3"/>
    <w:rsid w:val="00A6459D"/>
    <w:rsid w:val="00A656A9"/>
    <w:rsid w:val="00A6744E"/>
    <w:rsid w:val="00A6783D"/>
    <w:rsid w:val="00A70341"/>
    <w:rsid w:val="00A7314D"/>
    <w:rsid w:val="00A75E8C"/>
    <w:rsid w:val="00A772F0"/>
    <w:rsid w:val="00A84450"/>
    <w:rsid w:val="00A84E7E"/>
    <w:rsid w:val="00A85828"/>
    <w:rsid w:val="00A85BBE"/>
    <w:rsid w:val="00A870B2"/>
    <w:rsid w:val="00A875EC"/>
    <w:rsid w:val="00A90FC0"/>
    <w:rsid w:val="00A9678C"/>
    <w:rsid w:val="00A96A63"/>
    <w:rsid w:val="00AA0732"/>
    <w:rsid w:val="00AA16E1"/>
    <w:rsid w:val="00AA2A1B"/>
    <w:rsid w:val="00AA4449"/>
    <w:rsid w:val="00AA59D9"/>
    <w:rsid w:val="00AA6752"/>
    <w:rsid w:val="00AB3F5F"/>
    <w:rsid w:val="00AB44C8"/>
    <w:rsid w:val="00AB6046"/>
    <w:rsid w:val="00AB654F"/>
    <w:rsid w:val="00AC135F"/>
    <w:rsid w:val="00AC2DCF"/>
    <w:rsid w:val="00AC3A49"/>
    <w:rsid w:val="00AC5877"/>
    <w:rsid w:val="00AC74F2"/>
    <w:rsid w:val="00AD2E41"/>
    <w:rsid w:val="00AD665A"/>
    <w:rsid w:val="00AD6DDC"/>
    <w:rsid w:val="00AE11C2"/>
    <w:rsid w:val="00AE1AE8"/>
    <w:rsid w:val="00AE2790"/>
    <w:rsid w:val="00AE3EEF"/>
    <w:rsid w:val="00AE566B"/>
    <w:rsid w:val="00AE7042"/>
    <w:rsid w:val="00AF12B3"/>
    <w:rsid w:val="00AF3FDD"/>
    <w:rsid w:val="00AF449B"/>
    <w:rsid w:val="00AF659A"/>
    <w:rsid w:val="00AF6ED0"/>
    <w:rsid w:val="00B0020F"/>
    <w:rsid w:val="00B07AC0"/>
    <w:rsid w:val="00B10F04"/>
    <w:rsid w:val="00B111C4"/>
    <w:rsid w:val="00B140EF"/>
    <w:rsid w:val="00B15637"/>
    <w:rsid w:val="00B16FDD"/>
    <w:rsid w:val="00B2031E"/>
    <w:rsid w:val="00B20C11"/>
    <w:rsid w:val="00B24A4C"/>
    <w:rsid w:val="00B25CC2"/>
    <w:rsid w:val="00B27548"/>
    <w:rsid w:val="00B306E4"/>
    <w:rsid w:val="00B31055"/>
    <w:rsid w:val="00B32DAA"/>
    <w:rsid w:val="00B33F06"/>
    <w:rsid w:val="00B34CE5"/>
    <w:rsid w:val="00B35433"/>
    <w:rsid w:val="00B43C38"/>
    <w:rsid w:val="00B4577E"/>
    <w:rsid w:val="00B465E0"/>
    <w:rsid w:val="00B46603"/>
    <w:rsid w:val="00B47F54"/>
    <w:rsid w:val="00B55BA0"/>
    <w:rsid w:val="00B56032"/>
    <w:rsid w:val="00B56952"/>
    <w:rsid w:val="00B60090"/>
    <w:rsid w:val="00B631ED"/>
    <w:rsid w:val="00B66821"/>
    <w:rsid w:val="00B70A09"/>
    <w:rsid w:val="00B7178F"/>
    <w:rsid w:val="00B76696"/>
    <w:rsid w:val="00B80A83"/>
    <w:rsid w:val="00B81724"/>
    <w:rsid w:val="00B86CE6"/>
    <w:rsid w:val="00B90201"/>
    <w:rsid w:val="00B9407D"/>
    <w:rsid w:val="00B9548B"/>
    <w:rsid w:val="00B9631C"/>
    <w:rsid w:val="00B97548"/>
    <w:rsid w:val="00BA0271"/>
    <w:rsid w:val="00BA1858"/>
    <w:rsid w:val="00BA2323"/>
    <w:rsid w:val="00BA4293"/>
    <w:rsid w:val="00BA4DCE"/>
    <w:rsid w:val="00BA4F09"/>
    <w:rsid w:val="00BA5B7A"/>
    <w:rsid w:val="00BA5FA4"/>
    <w:rsid w:val="00BB1EF5"/>
    <w:rsid w:val="00BB3607"/>
    <w:rsid w:val="00BB3EEA"/>
    <w:rsid w:val="00BB4A0F"/>
    <w:rsid w:val="00BB5399"/>
    <w:rsid w:val="00BC2943"/>
    <w:rsid w:val="00BC474B"/>
    <w:rsid w:val="00BC4B3F"/>
    <w:rsid w:val="00BC5F4E"/>
    <w:rsid w:val="00BC66B6"/>
    <w:rsid w:val="00BC7C15"/>
    <w:rsid w:val="00BC7DFA"/>
    <w:rsid w:val="00BD2B10"/>
    <w:rsid w:val="00BD3378"/>
    <w:rsid w:val="00BD391A"/>
    <w:rsid w:val="00BD4E5E"/>
    <w:rsid w:val="00BD686D"/>
    <w:rsid w:val="00BE6C54"/>
    <w:rsid w:val="00BF0D38"/>
    <w:rsid w:val="00BF39C9"/>
    <w:rsid w:val="00BF4906"/>
    <w:rsid w:val="00BF615C"/>
    <w:rsid w:val="00BF72E7"/>
    <w:rsid w:val="00C01CE8"/>
    <w:rsid w:val="00C0325B"/>
    <w:rsid w:val="00C03621"/>
    <w:rsid w:val="00C04F30"/>
    <w:rsid w:val="00C072D1"/>
    <w:rsid w:val="00C0792B"/>
    <w:rsid w:val="00C12B92"/>
    <w:rsid w:val="00C14687"/>
    <w:rsid w:val="00C14878"/>
    <w:rsid w:val="00C16E91"/>
    <w:rsid w:val="00C172C5"/>
    <w:rsid w:val="00C227F5"/>
    <w:rsid w:val="00C23002"/>
    <w:rsid w:val="00C23573"/>
    <w:rsid w:val="00C260DA"/>
    <w:rsid w:val="00C31155"/>
    <w:rsid w:val="00C34909"/>
    <w:rsid w:val="00C3623B"/>
    <w:rsid w:val="00C43432"/>
    <w:rsid w:val="00C45053"/>
    <w:rsid w:val="00C474D7"/>
    <w:rsid w:val="00C5138E"/>
    <w:rsid w:val="00C52E89"/>
    <w:rsid w:val="00C5639B"/>
    <w:rsid w:val="00C56778"/>
    <w:rsid w:val="00C610FF"/>
    <w:rsid w:val="00C65900"/>
    <w:rsid w:val="00C66B2B"/>
    <w:rsid w:val="00C701E8"/>
    <w:rsid w:val="00C717EC"/>
    <w:rsid w:val="00C7374F"/>
    <w:rsid w:val="00C73D14"/>
    <w:rsid w:val="00C74F73"/>
    <w:rsid w:val="00C80ED5"/>
    <w:rsid w:val="00C842B5"/>
    <w:rsid w:val="00C86DD1"/>
    <w:rsid w:val="00C919AF"/>
    <w:rsid w:val="00C9339C"/>
    <w:rsid w:val="00C93A10"/>
    <w:rsid w:val="00C93E66"/>
    <w:rsid w:val="00C95317"/>
    <w:rsid w:val="00C95EC1"/>
    <w:rsid w:val="00C9676F"/>
    <w:rsid w:val="00C9749A"/>
    <w:rsid w:val="00CA0747"/>
    <w:rsid w:val="00CA0F66"/>
    <w:rsid w:val="00CA3A37"/>
    <w:rsid w:val="00CA6A53"/>
    <w:rsid w:val="00CA77C3"/>
    <w:rsid w:val="00CB098D"/>
    <w:rsid w:val="00CB0F8D"/>
    <w:rsid w:val="00CB1F33"/>
    <w:rsid w:val="00CB5549"/>
    <w:rsid w:val="00CB6503"/>
    <w:rsid w:val="00CC0BE8"/>
    <w:rsid w:val="00CC1C33"/>
    <w:rsid w:val="00CC1FB9"/>
    <w:rsid w:val="00CC3B33"/>
    <w:rsid w:val="00CC5060"/>
    <w:rsid w:val="00CC79A6"/>
    <w:rsid w:val="00CD05D8"/>
    <w:rsid w:val="00CD0DF4"/>
    <w:rsid w:val="00CD2512"/>
    <w:rsid w:val="00CD39A4"/>
    <w:rsid w:val="00CD39B3"/>
    <w:rsid w:val="00CD59B8"/>
    <w:rsid w:val="00CE3DB9"/>
    <w:rsid w:val="00CE70D7"/>
    <w:rsid w:val="00CF2251"/>
    <w:rsid w:val="00CF4162"/>
    <w:rsid w:val="00CF6B18"/>
    <w:rsid w:val="00CF78C8"/>
    <w:rsid w:val="00CF7D66"/>
    <w:rsid w:val="00D00DD7"/>
    <w:rsid w:val="00D012D2"/>
    <w:rsid w:val="00D05091"/>
    <w:rsid w:val="00D05127"/>
    <w:rsid w:val="00D0678C"/>
    <w:rsid w:val="00D07158"/>
    <w:rsid w:val="00D072F6"/>
    <w:rsid w:val="00D1466C"/>
    <w:rsid w:val="00D1715D"/>
    <w:rsid w:val="00D17D2F"/>
    <w:rsid w:val="00D20DBB"/>
    <w:rsid w:val="00D22D97"/>
    <w:rsid w:val="00D250A6"/>
    <w:rsid w:val="00D30864"/>
    <w:rsid w:val="00D3104B"/>
    <w:rsid w:val="00D31C27"/>
    <w:rsid w:val="00D33EE2"/>
    <w:rsid w:val="00D37CB5"/>
    <w:rsid w:val="00D411FC"/>
    <w:rsid w:val="00D434D4"/>
    <w:rsid w:val="00D44832"/>
    <w:rsid w:val="00D4544D"/>
    <w:rsid w:val="00D47662"/>
    <w:rsid w:val="00D51401"/>
    <w:rsid w:val="00D53AB7"/>
    <w:rsid w:val="00D55F38"/>
    <w:rsid w:val="00D5636F"/>
    <w:rsid w:val="00D56B18"/>
    <w:rsid w:val="00D60609"/>
    <w:rsid w:val="00D64FE3"/>
    <w:rsid w:val="00D71974"/>
    <w:rsid w:val="00D764E8"/>
    <w:rsid w:val="00D83979"/>
    <w:rsid w:val="00D83DD6"/>
    <w:rsid w:val="00D84019"/>
    <w:rsid w:val="00D855D5"/>
    <w:rsid w:val="00D86DBD"/>
    <w:rsid w:val="00D92D25"/>
    <w:rsid w:val="00D92DA2"/>
    <w:rsid w:val="00D92EBB"/>
    <w:rsid w:val="00D92ED0"/>
    <w:rsid w:val="00DA2B81"/>
    <w:rsid w:val="00DA3978"/>
    <w:rsid w:val="00DA5F1F"/>
    <w:rsid w:val="00DA67A7"/>
    <w:rsid w:val="00DB222A"/>
    <w:rsid w:val="00DB65B8"/>
    <w:rsid w:val="00DB66C0"/>
    <w:rsid w:val="00DB6A97"/>
    <w:rsid w:val="00DB7DC0"/>
    <w:rsid w:val="00DC2010"/>
    <w:rsid w:val="00DC4909"/>
    <w:rsid w:val="00DD0B84"/>
    <w:rsid w:val="00DD0EFE"/>
    <w:rsid w:val="00DD3AA0"/>
    <w:rsid w:val="00DD46D4"/>
    <w:rsid w:val="00DD51AE"/>
    <w:rsid w:val="00DD62C9"/>
    <w:rsid w:val="00DD7F11"/>
    <w:rsid w:val="00DE259C"/>
    <w:rsid w:val="00DE3AC6"/>
    <w:rsid w:val="00DE5C16"/>
    <w:rsid w:val="00DE6CA7"/>
    <w:rsid w:val="00DF26ED"/>
    <w:rsid w:val="00DF32DB"/>
    <w:rsid w:val="00DF447D"/>
    <w:rsid w:val="00DF668F"/>
    <w:rsid w:val="00DF7A50"/>
    <w:rsid w:val="00E01D77"/>
    <w:rsid w:val="00E02E6B"/>
    <w:rsid w:val="00E04F94"/>
    <w:rsid w:val="00E0521B"/>
    <w:rsid w:val="00E05307"/>
    <w:rsid w:val="00E066FB"/>
    <w:rsid w:val="00E07F12"/>
    <w:rsid w:val="00E11545"/>
    <w:rsid w:val="00E12225"/>
    <w:rsid w:val="00E127D3"/>
    <w:rsid w:val="00E12A90"/>
    <w:rsid w:val="00E138B6"/>
    <w:rsid w:val="00E15787"/>
    <w:rsid w:val="00E17763"/>
    <w:rsid w:val="00E17E25"/>
    <w:rsid w:val="00E24F0C"/>
    <w:rsid w:val="00E26E16"/>
    <w:rsid w:val="00E41EE3"/>
    <w:rsid w:val="00E4366F"/>
    <w:rsid w:val="00E4567D"/>
    <w:rsid w:val="00E54402"/>
    <w:rsid w:val="00E632D0"/>
    <w:rsid w:val="00E63521"/>
    <w:rsid w:val="00E64636"/>
    <w:rsid w:val="00E653AF"/>
    <w:rsid w:val="00E71B1A"/>
    <w:rsid w:val="00E720AE"/>
    <w:rsid w:val="00E725FF"/>
    <w:rsid w:val="00E72ED9"/>
    <w:rsid w:val="00E821C9"/>
    <w:rsid w:val="00E94608"/>
    <w:rsid w:val="00E97F97"/>
    <w:rsid w:val="00EA22C9"/>
    <w:rsid w:val="00EA67DF"/>
    <w:rsid w:val="00EB0458"/>
    <w:rsid w:val="00EB1F8D"/>
    <w:rsid w:val="00EB2BA4"/>
    <w:rsid w:val="00EC1594"/>
    <w:rsid w:val="00EC2282"/>
    <w:rsid w:val="00EC2EB5"/>
    <w:rsid w:val="00EC392D"/>
    <w:rsid w:val="00EC494F"/>
    <w:rsid w:val="00EC531F"/>
    <w:rsid w:val="00EC6D60"/>
    <w:rsid w:val="00ED03F3"/>
    <w:rsid w:val="00ED1B80"/>
    <w:rsid w:val="00ED6B74"/>
    <w:rsid w:val="00EE116A"/>
    <w:rsid w:val="00EE27BE"/>
    <w:rsid w:val="00EE3824"/>
    <w:rsid w:val="00EE5BE0"/>
    <w:rsid w:val="00EE7197"/>
    <w:rsid w:val="00EF2B31"/>
    <w:rsid w:val="00EF3977"/>
    <w:rsid w:val="00EF62F4"/>
    <w:rsid w:val="00EF660D"/>
    <w:rsid w:val="00F015B2"/>
    <w:rsid w:val="00F0780B"/>
    <w:rsid w:val="00F12898"/>
    <w:rsid w:val="00F12CFA"/>
    <w:rsid w:val="00F173C4"/>
    <w:rsid w:val="00F203D3"/>
    <w:rsid w:val="00F208B1"/>
    <w:rsid w:val="00F21BEE"/>
    <w:rsid w:val="00F22425"/>
    <w:rsid w:val="00F22C02"/>
    <w:rsid w:val="00F349A8"/>
    <w:rsid w:val="00F35E45"/>
    <w:rsid w:val="00F3682E"/>
    <w:rsid w:val="00F36C03"/>
    <w:rsid w:val="00F374FD"/>
    <w:rsid w:val="00F3781F"/>
    <w:rsid w:val="00F428CF"/>
    <w:rsid w:val="00F45E47"/>
    <w:rsid w:val="00F47867"/>
    <w:rsid w:val="00F50459"/>
    <w:rsid w:val="00F52A34"/>
    <w:rsid w:val="00F56B52"/>
    <w:rsid w:val="00F66274"/>
    <w:rsid w:val="00F72AB1"/>
    <w:rsid w:val="00F739F9"/>
    <w:rsid w:val="00F74713"/>
    <w:rsid w:val="00F75885"/>
    <w:rsid w:val="00F76D9B"/>
    <w:rsid w:val="00F7750D"/>
    <w:rsid w:val="00F905C6"/>
    <w:rsid w:val="00FA1BF6"/>
    <w:rsid w:val="00FA22BF"/>
    <w:rsid w:val="00FA4CE2"/>
    <w:rsid w:val="00FA4FF2"/>
    <w:rsid w:val="00FA51CC"/>
    <w:rsid w:val="00FA6C87"/>
    <w:rsid w:val="00FA779C"/>
    <w:rsid w:val="00FB6BA2"/>
    <w:rsid w:val="00FC1D95"/>
    <w:rsid w:val="00FD0A79"/>
    <w:rsid w:val="00FD31C0"/>
    <w:rsid w:val="00FD4B4C"/>
    <w:rsid w:val="00FD6312"/>
    <w:rsid w:val="00FD7150"/>
    <w:rsid w:val="00FE0200"/>
    <w:rsid w:val="00FE1EA0"/>
    <w:rsid w:val="00FE32C2"/>
    <w:rsid w:val="00FE3AE4"/>
    <w:rsid w:val="00FE3C8F"/>
    <w:rsid w:val="00FE3ED3"/>
    <w:rsid w:val="00FE6B8F"/>
    <w:rsid w:val="00FE776C"/>
    <w:rsid w:val="00FF4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BD"/>
    <w:pPr>
      <w:spacing w:before="120" w:after="120"/>
      <w:jc w:val="both"/>
    </w:pPr>
    <w:rPr>
      <w:rFonts w:ascii="Calibri" w:hAnsi="Calibri"/>
      <w:sz w:val="22"/>
    </w:rPr>
  </w:style>
  <w:style w:type="paragraph" w:styleId="Heading1">
    <w:name w:val="heading 1"/>
    <w:basedOn w:val="Normal"/>
    <w:next w:val="Normal"/>
    <w:link w:val="Heading1Char"/>
    <w:qFormat/>
    <w:rsid w:val="000A3406"/>
    <w:pPr>
      <w:keepNext/>
      <w:pageBreakBefore/>
      <w:numPr>
        <w:numId w:val="23"/>
      </w:numPr>
      <w:shd w:val="clear" w:color="auto" w:fill="F2F2F2"/>
      <w:spacing w:before="360"/>
      <w:outlineLvl w:val="0"/>
    </w:pPr>
    <w:rPr>
      <w:rFonts w:hAnsi="Arial Bold" w:cs="Arial"/>
      <w:b/>
      <w:bCs/>
      <w:color w:val="17365D" w:themeColor="text2" w:themeShade="BF"/>
      <w:sz w:val="40"/>
      <w:szCs w:val="40"/>
    </w:rPr>
  </w:style>
  <w:style w:type="paragraph" w:styleId="Heading2">
    <w:name w:val="heading 2"/>
    <w:basedOn w:val="Normal"/>
    <w:next w:val="Normal"/>
    <w:link w:val="Heading2Char"/>
    <w:qFormat/>
    <w:rsid w:val="001521A0"/>
    <w:pPr>
      <w:keepNext/>
      <w:numPr>
        <w:ilvl w:val="1"/>
        <w:numId w:val="23"/>
      </w:numPr>
      <w:shd w:val="clear" w:color="auto" w:fill="E6E6E6"/>
      <w:autoSpaceDE w:val="0"/>
      <w:autoSpaceDN w:val="0"/>
      <w:adjustRightInd w:val="0"/>
      <w:spacing w:before="240"/>
      <w:ind w:left="360" w:hanging="360"/>
      <w:outlineLvl w:val="1"/>
    </w:pPr>
    <w:rPr>
      <w:rFonts w:hAnsi="Arial Bold"/>
      <w:b/>
      <w:color w:val="17365D" w:themeColor="text2" w:themeShade="BF"/>
      <w:sz w:val="36"/>
    </w:rPr>
  </w:style>
  <w:style w:type="paragraph" w:styleId="Heading3">
    <w:name w:val="heading 3"/>
    <w:basedOn w:val="Normal"/>
    <w:next w:val="Normal"/>
    <w:link w:val="Heading3Char"/>
    <w:qFormat/>
    <w:rsid w:val="001521A0"/>
    <w:pPr>
      <w:keepNext/>
      <w:keepLines/>
      <w:numPr>
        <w:ilvl w:val="2"/>
        <w:numId w:val="23"/>
      </w:numPr>
      <w:shd w:val="clear" w:color="auto" w:fill="F2F2F2"/>
      <w:tabs>
        <w:tab w:val="left" w:pos="864"/>
      </w:tabs>
      <w:ind w:left="864" w:hanging="864"/>
      <w:jc w:val="left"/>
      <w:outlineLvl w:val="2"/>
    </w:pPr>
    <w:rPr>
      <w:rFonts w:hAnsi="Arial Bold"/>
      <w:b/>
      <w:color w:val="17365D" w:themeColor="text2" w:themeShade="BF"/>
      <w:sz w:val="32"/>
    </w:rPr>
  </w:style>
  <w:style w:type="paragraph" w:styleId="Heading4">
    <w:name w:val="heading 4"/>
    <w:basedOn w:val="Normal"/>
    <w:next w:val="Normal"/>
    <w:link w:val="Heading4Char"/>
    <w:qFormat/>
    <w:rsid w:val="00104FD2"/>
    <w:pPr>
      <w:keepNext/>
      <w:outlineLvl w:val="3"/>
    </w:pPr>
    <w:rPr>
      <w:b/>
    </w:rPr>
  </w:style>
  <w:style w:type="paragraph" w:styleId="Heading5">
    <w:name w:val="heading 5"/>
    <w:basedOn w:val="Normal"/>
    <w:next w:val="Normal"/>
    <w:qFormat/>
    <w:rsid w:val="00104FD2"/>
    <w:pPr>
      <w:keepNext/>
      <w:outlineLvl w:val="4"/>
    </w:pPr>
    <w:rPr>
      <w:b/>
    </w:rPr>
  </w:style>
  <w:style w:type="paragraph" w:styleId="Heading6">
    <w:name w:val="heading 6"/>
    <w:basedOn w:val="Normal"/>
    <w:next w:val="Normal"/>
    <w:qFormat/>
    <w:rsid w:val="004114E6"/>
    <w:pPr>
      <w:keepNext/>
      <w:numPr>
        <w:ilvl w:val="5"/>
        <w:numId w:val="23"/>
      </w:numPr>
      <w:outlineLvl w:val="5"/>
    </w:pPr>
    <w:rPr>
      <w:b/>
    </w:rPr>
  </w:style>
  <w:style w:type="paragraph" w:styleId="Heading7">
    <w:name w:val="heading 7"/>
    <w:basedOn w:val="Normal"/>
    <w:next w:val="Normal"/>
    <w:qFormat/>
    <w:rsid w:val="004114E6"/>
    <w:pPr>
      <w:keepNext/>
      <w:numPr>
        <w:ilvl w:val="6"/>
        <w:numId w:val="23"/>
      </w:numPr>
      <w:outlineLvl w:val="6"/>
    </w:pPr>
    <w:rPr>
      <w:b/>
      <w:i/>
    </w:rPr>
  </w:style>
  <w:style w:type="paragraph" w:styleId="Heading8">
    <w:name w:val="heading 8"/>
    <w:basedOn w:val="Normal"/>
    <w:next w:val="Normal"/>
    <w:qFormat/>
    <w:rsid w:val="004114E6"/>
    <w:pPr>
      <w:keepNext/>
      <w:numPr>
        <w:ilvl w:val="7"/>
        <w:numId w:val="23"/>
      </w:numPr>
      <w:outlineLvl w:val="7"/>
    </w:pPr>
    <w:rPr>
      <w:b/>
      <w:u w:val="single"/>
    </w:rPr>
  </w:style>
  <w:style w:type="paragraph" w:styleId="Heading9">
    <w:name w:val="heading 9"/>
    <w:basedOn w:val="Normal"/>
    <w:next w:val="Normal"/>
    <w:link w:val="Heading9Char"/>
    <w:qFormat/>
    <w:rsid w:val="004114E6"/>
    <w:pPr>
      <w:keepNext/>
      <w:numPr>
        <w:ilvl w:val="8"/>
        <w:numId w:val="23"/>
      </w:numPr>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000611"/>
    <w:rPr>
      <w:color w:val="FF0000"/>
    </w:rPr>
  </w:style>
  <w:style w:type="paragraph" w:customStyle="1" w:styleId="Comment">
    <w:name w:val="Comment"/>
    <w:basedOn w:val="Normal"/>
    <w:rsid w:val="00000611"/>
    <w:rPr>
      <w:rFonts w:ascii="Helvetica" w:hAnsi="Helvetica"/>
    </w:rPr>
  </w:style>
  <w:style w:type="paragraph" w:customStyle="1" w:styleId="List1">
    <w:name w:val="List 1"/>
    <w:basedOn w:val="Heading4"/>
    <w:rsid w:val="00000611"/>
    <w:rPr>
      <w:rFonts w:ascii="Times-Roman" w:hAnsi="Times-Roman"/>
      <w:b w:val="0"/>
    </w:rPr>
  </w:style>
  <w:style w:type="paragraph" w:customStyle="1" w:styleId="NumberList">
    <w:name w:val="Number List"/>
    <w:basedOn w:val="Heading5"/>
    <w:rsid w:val="00000611"/>
    <w:pPr>
      <w:numPr>
        <w:numId w:val="1"/>
      </w:numPr>
      <w:spacing w:before="0" w:after="0"/>
    </w:pPr>
    <w:rPr>
      <w:sz w:val="24"/>
    </w:rPr>
  </w:style>
  <w:style w:type="paragraph" w:styleId="DocumentMap">
    <w:name w:val="Document Map"/>
    <w:basedOn w:val="Normal"/>
    <w:semiHidden/>
    <w:rsid w:val="00000611"/>
    <w:pPr>
      <w:shd w:val="clear" w:color="auto" w:fill="000080"/>
    </w:pPr>
    <w:rPr>
      <w:rFonts w:ascii="Tahoma" w:hAnsi="Tahoma"/>
    </w:rPr>
  </w:style>
  <w:style w:type="paragraph" w:customStyle="1" w:styleId="Bulletindent">
    <w:name w:val="Bullet indent"/>
    <w:basedOn w:val="Normal"/>
    <w:rsid w:val="00000611"/>
    <w:pPr>
      <w:spacing w:before="0"/>
    </w:pPr>
  </w:style>
  <w:style w:type="paragraph" w:customStyle="1" w:styleId="Style1">
    <w:name w:val="Style1"/>
    <w:basedOn w:val="Normal"/>
    <w:rsid w:val="00000611"/>
    <w:pPr>
      <w:ind w:left="1440"/>
    </w:pPr>
    <w:rPr>
      <w:sz w:val="32"/>
    </w:rPr>
  </w:style>
  <w:style w:type="paragraph" w:customStyle="1" w:styleId="BulletIndent0">
    <w:name w:val="Bullet Indent"/>
    <w:basedOn w:val="Normal"/>
    <w:rsid w:val="00000611"/>
    <w:pPr>
      <w:tabs>
        <w:tab w:val="num" w:pos="1080"/>
      </w:tabs>
      <w:ind w:left="1080" w:hanging="360"/>
    </w:pPr>
  </w:style>
  <w:style w:type="paragraph" w:customStyle="1" w:styleId="BulletBox2">
    <w:name w:val="Bullet Box 2"/>
    <w:basedOn w:val="Normal"/>
    <w:rsid w:val="00000611"/>
    <w:pPr>
      <w:spacing w:before="0"/>
      <w:ind w:left="1080"/>
      <w:outlineLvl w:val="0"/>
    </w:pPr>
    <w:rPr>
      <w:sz w:val="32"/>
    </w:rPr>
  </w:style>
  <w:style w:type="paragraph" w:customStyle="1" w:styleId="Question">
    <w:name w:val="Question"/>
    <w:basedOn w:val="BodyText"/>
    <w:rsid w:val="00000611"/>
    <w:pPr>
      <w:tabs>
        <w:tab w:val="num" w:pos="360"/>
      </w:tabs>
      <w:spacing w:before="0" w:after="0"/>
      <w:ind w:left="360" w:hanging="360"/>
    </w:pPr>
  </w:style>
  <w:style w:type="paragraph" w:customStyle="1" w:styleId="Bullet2">
    <w:name w:val="Bullet 2"/>
    <w:basedOn w:val="Normal"/>
    <w:autoRedefine/>
    <w:rsid w:val="00000611"/>
    <w:pPr>
      <w:numPr>
        <w:numId w:val="11"/>
      </w:numPr>
      <w:ind w:firstLine="0"/>
    </w:pPr>
  </w:style>
  <w:style w:type="paragraph" w:customStyle="1" w:styleId="Bullet3">
    <w:name w:val="Bullet 3"/>
    <w:basedOn w:val="Bullet2"/>
    <w:autoRedefine/>
    <w:rsid w:val="00000611"/>
    <w:pPr>
      <w:numPr>
        <w:numId w:val="2"/>
      </w:numPr>
    </w:pPr>
  </w:style>
  <w:style w:type="paragraph" w:customStyle="1" w:styleId="BulletLevel1">
    <w:name w:val="Bullet Level 1"/>
    <w:basedOn w:val="Heading2"/>
    <w:rsid w:val="00000611"/>
    <w:pPr>
      <w:ind w:left="0" w:firstLine="0"/>
    </w:pPr>
    <w:rPr>
      <w:b w:val="0"/>
      <w:sz w:val="22"/>
    </w:rPr>
  </w:style>
  <w:style w:type="paragraph" w:customStyle="1" w:styleId="BulletLevel2">
    <w:name w:val="Bullet Level 2"/>
    <w:basedOn w:val="BulletLevel1"/>
    <w:rsid w:val="00000611"/>
    <w:pPr>
      <w:keepNext w:val="0"/>
      <w:numPr>
        <w:ilvl w:val="0"/>
        <w:numId w:val="3"/>
      </w:numPr>
    </w:pPr>
    <w:rPr>
      <w:b/>
    </w:rPr>
  </w:style>
  <w:style w:type="paragraph" w:customStyle="1" w:styleId="Bullet0">
    <w:name w:val="Bullet"/>
    <w:basedOn w:val="BulletLevel2"/>
    <w:rsid w:val="00000611"/>
    <w:pPr>
      <w:keepNext/>
      <w:numPr>
        <w:numId w:val="4"/>
      </w:numPr>
    </w:pPr>
    <w:rPr>
      <w:sz w:val="24"/>
    </w:rPr>
  </w:style>
  <w:style w:type="paragraph" w:customStyle="1" w:styleId="Box1">
    <w:name w:val="Box 1"/>
    <w:basedOn w:val="Normal"/>
    <w:rsid w:val="00000611"/>
    <w:pPr>
      <w:tabs>
        <w:tab w:val="num" w:pos="360"/>
      </w:tabs>
      <w:spacing w:before="0"/>
      <w:ind w:left="360" w:hanging="360"/>
      <w:outlineLvl w:val="4"/>
    </w:pPr>
  </w:style>
  <w:style w:type="paragraph" w:customStyle="1" w:styleId="BulletLevel3">
    <w:name w:val="Bullet Level 3"/>
    <w:basedOn w:val="BulletLevel2"/>
    <w:rsid w:val="00000611"/>
    <w:pPr>
      <w:numPr>
        <w:numId w:val="5"/>
      </w:numPr>
    </w:pPr>
  </w:style>
  <w:style w:type="paragraph" w:customStyle="1" w:styleId="Indent1">
    <w:name w:val="Indent 1"/>
    <w:basedOn w:val="Normal"/>
    <w:rsid w:val="00000611"/>
    <w:pPr>
      <w:spacing w:before="0"/>
      <w:ind w:left="576"/>
    </w:pPr>
  </w:style>
  <w:style w:type="paragraph" w:customStyle="1" w:styleId="Numbered1">
    <w:name w:val="Numbered 1"/>
    <w:basedOn w:val="BodyText"/>
    <w:rsid w:val="00000611"/>
    <w:pPr>
      <w:keepNext/>
      <w:numPr>
        <w:numId w:val="6"/>
      </w:numPr>
      <w:outlineLvl w:val="4"/>
    </w:pPr>
  </w:style>
  <w:style w:type="paragraph" w:customStyle="1" w:styleId="PlanTitle">
    <w:name w:val="Plan Title"/>
    <w:basedOn w:val="Heading1"/>
    <w:next w:val="Normal"/>
    <w:rsid w:val="00000611"/>
    <w:pPr>
      <w:jc w:val="center"/>
    </w:pPr>
    <w:rPr>
      <w:snapToGrid w:val="0"/>
      <w:sz w:val="56"/>
    </w:rPr>
  </w:style>
  <w:style w:type="character" w:styleId="Strong">
    <w:name w:val="Strong"/>
    <w:basedOn w:val="DefaultParagraphFont"/>
    <w:qFormat/>
    <w:rsid w:val="00000611"/>
    <w:rPr>
      <w:rFonts w:ascii="Times New Roman" w:hAnsi="Times New Roman"/>
      <w:b/>
      <w:color w:val="auto"/>
    </w:rPr>
  </w:style>
  <w:style w:type="paragraph" w:customStyle="1" w:styleId="TableText">
    <w:name w:val="Table Text"/>
    <w:basedOn w:val="Normal"/>
    <w:rsid w:val="00000611"/>
  </w:style>
  <w:style w:type="paragraph" w:styleId="Title">
    <w:name w:val="Title"/>
    <w:basedOn w:val="Normal"/>
    <w:link w:val="TitleChar"/>
    <w:autoRedefine/>
    <w:qFormat/>
    <w:rsid w:val="001521A0"/>
    <w:pPr>
      <w:jc w:val="center"/>
      <w:outlineLvl w:val="0"/>
    </w:pPr>
    <w:rPr>
      <w:rFonts w:ascii="Arial Bold" w:hAnsi="Arial Bold"/>
      <w:b/>
      <w:color w:val="17365D" w:themeColor="text2" w:themeShade="BF"/>
      <w:kern w:val="28"/>
      <w:sz w:val="44"/>
    </w:rPr>
  </w:style>
  <w:style w:type="paragraph" w:styleId="TOC1">
    <w:name w:val="toc 1"/>
    <w:basedOn w:val="Normal"/>
    <w:next w:val="Normal"/>
    <w:autoRedefine/>
    <w:uiPriority w:val="39"/>
    <w:rsid w:val="007A47D4"/>
    <w:pPr>
      <w:jc w:val="left"/>
    </w:pPr>
    <w:rPr>
      <w:b/>
      <w:bCs/>
      <w:caps/>
    </w:rPr>
  </w:style>
  <w:style w:type="paragraph" w:styleId="TOC2">
    <w:name w:val="toc 2"/>
    <w:basedOn w:val="Normal"/>
    <w:next w:val="Normal"/>
    <w:autoRedefine/>
    <w:uiPriority w:val="39"/>
    <w:rsid w:val="00000611"/>
    <w:pPr>
      <w:spacing w:before="0" w:after="0"/>
      <w:ind w:left="200"/>
      <w:jc w:val="left"/>
    </w:pPr>
    <w:rPr>
      <w:smallCaps/>
    </w:rPr>
  </w:style>
  <w:style w:type="paragraph" w:styleId="NormalIndent">
    <w:name w:val="Normal Indent"/>
    <w:basedOn w:val="Normal"/>
    <w:rsid w:val="00000611"/>
    <w:pPr>
      <w:ind w:left="720"/>
    </w:pPr>
  </w:style>
  <w:style w:type="paragraph" w:styleId="BodyTextIndent">
    <w:name w:val="Body Text Indent"/>
    <w:basedOn w:val="Normal"/>
    <w:link w:val="BodyTextIndentChar"/>
    <w:rsid w:val="00000611"/>
    <w:pPr>
      <w:ind w:left="720"/>
    </w:pPr>
  </w:style>
  <w:style w:type="paragraph" w:styleId="BodyText3">
    <w:name w:val="Body Text 3"/>
    <w:basedOn w:val="Normal"/>
    <w:rsid w:val="00000611"/>
    <w:rPr>
      <w:i/>
      <w:sz w:val="24"/>
    </w:rPr>
  </w:style>
  <w:style w:type="character" w:styleId="Hyperlink">
    <w:name w:val="Hyperlink"/>
    <w:basedOn w:val="DefaultParagraphFont"/>
    <w:uiPriority w:val="99"/>
    <w:rsid w:val="00000611"/>
    <w:rPr>
      <w:color w:val="0000FF"/>
      <w:u w:val="single"/>
    </w:rPr>
  </w:style>
  <w:style w:type="paragraph" w:styleId="Header">
    <w:name w:val="header"/>
    <w:basedOn w:val="Normal"/>
    <w:link w:val="HeaderChar"/>
    <w:uiPriority w:val="99"/>
    <w:rsid w:val="00000611"/>
    <w:pPr>
      <w:tabs>
        <w:tab w:val="center" w:pos="4320"/>
        <w:tab w:val="right" w:pos="8640"/>
      </w:tabs>
    </w:pPr>
  </w:style>
  <w:style w:type="paragraph" w:styleId="Footer">
    <w:name w:val="footer"/>
    <w:basedOn w:val="Normal"/>
    <w:rsid w:val="00000611"/>
    <w:pPr>
      <w:tabs>
        <w:tab w:val="center" w:pos="4320"/>
        <w:tab w:val="right" w:pos="8640"/>
      </w:tabs>
    </w:pPr>
  </w:style>
  <w:style w:type="paragraph" w:styleId="TOC3">
    <w:name w:val="toc 3"/>
    <w:basedOn w:val="Normal"/>
    <w:next w:val="Normal"/>
    <w:autoRedefine/>
    <w:uiPriority w:val="39"/>
    <w:rsid w:val="007A47D4"/>
    <w:pPr>
      <w:spacing w:before="0" w:after="0"/>
      <w:ind w:left="400"/>
      <w:jc w:val="left"/>
    </w:pPr>
    <w:rPr>
      <w:i/>
      <w:iCs/>
    </w:rPr>
  </w:style>
  <w:style w:type="paragraph" w:styleId="TOC4">
    <w:name w:val="toc 4"/>
    <w:basedOn w:val="Normal"/>
    <w:next w:val="Normal"/>
    <w:autoRedefine/>
    <w:uiPriority w:val="39"/>
    <w:rsid w:val="00000611"/>
    <w:pPr>
      <w:spacing w:before="0" w:after="0"/>
      <w:ind w:left="600"/>
      <w:jc w:val="left"/>
    </w:pPr>
    <w:rPr>
      <w:sz w:val="18"/>
      <w:szCs w:val="18"/>
    </w:rPr>
  </w:style>
  <w:style w:type="paragraph" w:styleId="TOC5">
    <w:name w:val="toc 5"/>
    <w:basedOn w:val="Normal"/>
    <w:next w:val="Normal"/>
    <w:autoRedefine/>
    <w:uiPriority w:val="39"/>
    <w:rsid w:val="00000611"/>
    <w:pPr>
      <w:spacing w:before="0" w:after="0"/>
      <w:ind w:left="800"/>
      <w:jc w:val="left"/>
    </w:pPr>
    <w:rPr>
      <w:sz w:val="18"/>
      <w:szCs w:val="18"/>
    </w:rPr>
  </w:style>
  <w:style w:type="paragraph" w:styleId="TOC6">
    <w:name w:val="toc 6"/>
    <w:basedOn w:val="Normal"/>
    <w:next w:val="Normal"/>
    <w:autoRedefine/>
    <w:uiPriority w:val="39"/>
    <w:rsid w:val="00000611"/>
    <w:pPr>
      <w:spacing w:before="0" w:after="0"/>
      <w:ind w:left="1000"/>
      <w:jc w:val="left"/>
    </w:pPr>
    <w:rPr>
      <w:sz w:val="18"/>
      <w:szCs w:val="18"/>
    </w:rPr>
  </w:style>
  <w:style w:type="paragraph" w:styleId="TOC7">
    <w:name w:val="toc 7"/>
    <w:basedOn w:val="Normal"/>
    <w:next w:val="Normal"/>
    <w:autoRedefine/>
    <w:uiPriority w:val="39"/>
    <w:rsid w:val="00000611"/>
    <w:pPr>
      <w:spacing w:before="0" w:after="0"/>
      <w:ind w:left="1200"/>
      <w:jc w:val="left"/>
    </w:pPr>
    <w:rPr>
      <w:sz w:val="18"/>
      <w:szCs w:val="18"/>
    </w:rPr>
  </w:style>
  <w:style w:type="paragraph" w:styleId="TOC8">
    <w:name w:val="toc 8"/>
    <w:basedOn w:val="Normal"/>
    <w:next w:val="Normal"/>
    <w:autoRedefine/>
    <w:uiPriority w:val="39"/>
    <w:rsid w:val="00000611"/>
    <w:pPr>
      <w:spacing w:before="0" w:after="0"/>
      <w:ind w:left="1400"/>
      <w:jc w:val="left"/>
    </w:pPr>
    <w:rPr>
      <w:sz w:val="18"/>
      <w:szCs w:val="18"/>
    </w:rPr>
  </w:style>
  <w:style w:type="paragraph" w:styleId="TOC9">
    <w:name w:val="toc 9"/>
    <w:basedOn w:val="Normal"/>
    <w:next w:val="Normal"/>
    <w:autoRedefine/>
    <w:uiPriority w:val="39"/>
    <w:rsid w:val="00000611"/>
    <w:pPr>
      <w:spacing w:before="0" w:after="0"/>
      <w:ind w:left="1600"/>
      <w:jc w:val="left"/>
    </w:pPr>
    <w:rPr>
      <w:sz w:val="18"/>
      <w:szCs w:val="18"/>
    </w:rPr>
  </w:style>
  <w:style w:type="paragraph" w:customStyle="1" w:styleId="CellBody">
    <w:name w:val="CellBody"/>
    <w:basedOn w:val="Normal"/>
    <w:rsid w:val="00000611"/>
    <w:pPr>
      <w:spacing w:before="40" w:after="40"/>
    </w:pPr>
    <w:rPr>
      <w:b/>
      <w:noProof/>
      <w:color w:val="000000"/>
    </w:rPr>
  </w:style>
  <w:style w:type="paragraph" w:customStyle="1" w:styleId="CellHeadingcenter">
    <w:name w:val="CellHeadingcenter"/>
    <w:basedOn w:val="Normal"/>
    <w:rsid w:val="00000611"/>
    <w:pPr>
      <w:spacing w:before="60" w:after="60" w:line="200" w:lineRule="exact"/>
      <w:jc w:val="center"/>
    </w:pPr>
    <w:rPr>
      <w:noProof/>
      <w:color w:val="000000"/>
    </w:rPr>
  </w:style>
  <w:style w:type="paragraph" w:customStyle="1" w:styleId="CellBullet">
    <w:name w:val="Cell Bullet"/>
    <w:basedOn w:val="Normal"/>
    <w:rsid w:val="00000611"/>
    <w:pPr>
      <w:tabs>
        <w:tab w:val="left" w:pos="360"/>
      </w:tabs>
      <w:spacing w:before="40" w:after="40"/>
      <w:ind w:left="446" w:hanging="360"/>
    </w:pPr>
    <w:rPr>
      <w:b/>
      <w:noProof/>
      <w:color w:val="000000"/>
    </w:rPr>
  </w:style>
  <w:style w:type="paragraph" w:customStyle="1" w:styleId="CellHeading">
    <w:name w:val="CellHeading"/>
    <w:basedOn w:val="Normal"/>
    <w:rsid w:val="00000611"/>
    <w:pPr>
      <w:tabs>
        <w:tab w:val="left" w:pos="720"/>
        <w:tab w:val="left" w:pos="1440"/>
        <w:tab w:val="left" w:pos="2160"/>
        <w:tab w:val="left" w:pos="2880"/>
      </w:tabs>
      <w:ind w:left="80"/>
    </w:pPr>
    <w:rPr>
      <w:noProof/>
      <w:color w:val="000000"/>
    </w:rPr>
  </w:style>
  <w:style w:type="paragraph" w:customStyle="1" w:styleId="horunin">
    <w:name w:val="h/o run in"/>
    <w:basedOn w:val="Normal"/>
    <w:rsid w:val="00000611"/>
    <w:pPr>
      <w:keepNext/>
      <w:spacing w:before="540" w:after="400"/>
    </w:pPr>
    <w:rPr>
      <w:noProof/>
      <w:color w:val="000000"/>
      <w:sz w:val="24"/>
    </w:rPr>
  </w:style>
  <w:style w:type="character" w:styleId="PageNumber">
    <w:name w:val="page number"/>
    <w:basedOn w:val="DefaultParagraphFont"/>
    <w:rsid w:val="00000611"/>
  </w:style>
  <w:style w:type="paragraph" w:styleId="BodyTextIndent3">
    <w:name w:val="Body Text Indent 3"/>
    <w:basedOn w:val="Normal"/>
    <w:rsid w:val="00000611"/>
    <w:pPr>
      <w:ind w:left="720"/>
    </w:pPr>
    <w:rPr>
      <w:i/>
      <w:color w:val="FF0000"/>
    </w:rPr>
  </w:style>
  <w:style w:type="paragraph" w:customStyle="1" w:styleId="Bullet1">
    <w:name w:val="Bullet1"/>
    <w:basedOn w:val="Body"/>
    <w:rsid w:val="00000611"/>
    <w:pPr>
      <w:numPr>
        <w:numId w:val="7"/>
      </w:numPr>
      <w:spacing w:before="140"/>
    </w:pPr>
  </w:style>
  <w:style w:type="paragraph" w:customStyle="1" w:styleId="Body">
    <w:name w:val="Body"/>
    <w:rsid w:val="00000611"/>
    <w:pPr>
      <w:spacing w:before="240" w:line="252" w:lineRule="auto"/>
      <w:ind w:left="907"/>
    </w:pPr>
    <w:rPr>
      <w:rFonts w:ascii="Arial" w:hAnsi="Arial"/>
    </w:rPr>
  </w:style>
  <w:style w:type="paragraph" w:customStyle="1" w:styleId="TableCell">
    <w:name w:val="Table Cell"/>
    <w:basedOn w:val="Body"/>
    <w:rsid w:val="00000611"/>
    <w:pPr>
      <w:spacing w:before="60" w:after="60" w:line="240" w:lineRule="auto"/>
      <w:ind w:left="0"/>
    </w:pPr>
    <w:rPr>
      <w:color w:val="000000"/>
      <w:sz w:val="18"/>
    </w:rPr>
  </w:style>
  <w:style w:type="paragraph" w:customStyle="1" w:styleId="TableCellSm">
    <w:name w:val="Table Cell Sm"/>
    <w:basedOn w:val="TableCell"/>
    <w:rsid w:val="00000611"/>
    <w:pPr>
      <w:spacing w:after="40"/>
    </w:pPr>
  </w:style>
  <w:style w:type="paragraph" w:customStyle="1" w:styleId="TableCellHeadSmC">
    <w:name w:val="Table Cell Head Sm C"/>
    <w:basedOn w:val="Normal"/>
    <w:rsid w:val="00000611"/>
    <w:pPr>
      <w:spacing w:before="80" w:after="60"/>
      <w:jc w:val="center"/>
    </w:pPr>
    <w:rPr>
      <w:b/>
    </w:rPr>
  </w:style>
  <w:style w:type="paragraph" w:customStyle="1" w:styleId="TableCellBulletSm">
    <w:name w:val="Table Cell Bullet Sm"/>
    <w:basedOn w:val="Normal"/>
    <w:rsid w:val="00000611"/>
    <w:pPr>
      <w:tabs>
        <w:tab w:val="left" w:pos="360"/>
      </w:tabs>
      <w:spacing w:after="60" w:line="252" w:lineRule="auto"/>
      <w:ind w:left="360" w:hanging="360"/>
    </w:pPr>
    <w:rPr>
      <w:rFonts w:ascii="Verdana" w:hAnsi="Verdana"/>
    </w:rPr>
  </w:style>
  <w:style w:type="paragraph" w:styleId="BodyTextIndent2">
    <w:name w:val="Body Text Indent 2"/>
    <w:basedOn w:val="Normal"/>
    <w:rsid w:val="00000611"/>
    <w:pPr>
      <w:ind w:left="720"/>
    </w:pPr>
  </w:style>
  <w:style w:type="paragraph" w:customStyle="1" w:styleId="NumberHeaderText">
    <w:name w:val="Number Header Text"/>
    <w:basedOn w:val="Normal"/>
    <w:next w:val="NormalIndent"/>
    <w:rsid w:val="00000611"/>
    <w:pPr>
      <w:tabs>
        <w:tab w:val="right" w:pos="10080"/>
      </w:tabs>
    </w:pPr>
    <w:rPr>
      <w:b/>
    </w:rPr>
  </w:style>
  <w:style w:type="paragraph" w:customStyle="1" w:styleId="Bullet10">
    <w:name w:val="Bullet 1"/>
    <w:basedOn w:val="Normal"/>
    <w:rsid w:val="00000611"/>
    <w:pPr>
      <w:numPr>
        <w:numId w:val="10"/>
      </w:numPr>
    </w:pPr>
  </w:style>
  <w:style w:type="paragraph" w:styleId="Caption">
    <w:name w:val="caption"/>
    <w:basedOn w:val="Normal"/>
    <w:next w:val="Normal"/>
    <w:qFormat/>
    <w:rsid w:val="007F1A2A"/>
    <w:pPr>
      <w:spacing w:before="60"/>
      <w:jc w:val="center"/>
    </w:pPr>
    <w:rPr>
      <w:sz w:val="16"/>
    </w:rPr>
  </w:style>
  <w:style w:type="paragraph" w:customStyle="1" w:styleId="NormalTableText">
    <w:name w:val="Normal Table Text"/>
    <w:basedOn w:val="Normal"/>
    <w:rsid w:val="00000611"/>
    <w:rPr>
      <w:sz w:val="18"/>
    </w:rPr>
  </w:style>
  <w:style w:type="paragraph" w:customStyle="1" w:styleId="SignatureLine">
    <w:name w:val="Signature Line"/>
    <w:basedOn w:val="Normal"/>
    <w:rsid w:val="00000611"/>
    <w:pPr>
      <w:tabs>
        <w:tab w:val="center" w:pos="2880"/>
        <w:tab w:val="left" w:pos="5760"/>
        <w:tab w:val="left" w:pos="6480"/>
        <w:tab w:val="center" w:pos="7920"/>
        <w:tab w:val="right" w:pos="9360"/>
      </w:tabs>
    </w:pPr>
  </w:style>
  <w:style w:type="paragraph" w:customStyle="1" w:styleId="BulletIndent2">
    <w:name w:val="Bullet Indent 2"/>
    <w:basedOn w:val="BulletIndent0"/>
    <w:rsid w:val="00000611"/>
    <w:pPr>
      <w:numPr>
        <w:numId w:val="8"/>
      </w:numPr>
    </w:pPr>
  </w:style>
  <w:style w:type="character" w:styleId="FollowedHyperlink">
    <w:name w:val="FollowedHyperlink"/>
    <w:basedOn w:val="DefaultParagraphFont"/>
    <w:uiPriority w:val="99"/>
    <w:rsid w:val="00000611"/>
    <w:rPr>
      <w:color w:val="800080"/>
      <w:u w:val="single"/>
    </w:rPr>
  </w:style>
  <w:style w:type="paragraph" w:customStyle="1" w:styleId="Appendix1">
    <w:name w:val="Appendix 1"/>
    <w:basedOn w:val="Heading1"/>
    <w:rsid w:val="006C1B5D"/>
    <w:pPr>
      <w:numPr>
        <w:numId w:val="9"/>
      </w:numPr>
    </w:pPr>
  </w:style>
  <w:style w:type="paragraph" w:styleId="PlainText">
    <w:name w:val="Plain Text"/>
    <w:basedOn w:val="Normal"/>
    <w:rsid w:val="00000611"/>
    <w:pPr>
      <w:spacing w:before="0" w:after="0"/>
    </w:pPr>
    <w:rPr>
      <w:rFonts w:ascii="Courier New" w:hAnsi="Courier New"/>
      <w:sz w:val="24"/>
    </w:rPr>
  </w:style>
  <w:style w:type="character" w:styleId="CommentReference">
    <w:name w:val="annotation reference"/>
    <w:basedOn w:val="DefaultParagraphFont"/>
    <w:semiHidden/>
    <w:rsid w:val="00000611"/>
    <w:rPr>
      <w:sz w:val="16"/>
    </w:rPr>
  </w:style>
  <w:style w:type="paragraph" w:styleId="CommentText">
    <w:name w:val="annotation text"/>
    <w:basedOn w:val="Normal"/>
    <w:link w:val="CommentTextChar1"/>
    <w:semiHidden/>
    <w:rsid w:val="00000611"/>
  </w:style>
  <w:style w:type="paragraph" w:customStyle="1" w:styleId="Bodytext0">
    <w:name w:val="Bodytext"/>
    <w:basedOn w:val="Normal"/>
    <w:rsid w:val="007A47D4"/>
    <w:pPr>
      <w:widowControl w:val="0"/>
      <w:spacing w:before="26" w:after="240" w:line="240" w:lineRule="atLeast"/>
      <w:ind w:left="1080" w:right="115"/>
    </w:pPr>
  </w:style>
  <w:style w:type="paragraph" w:customStyle="1" w:styleId="tabletext0">
    <w:name w:val="table_text"/>
    <w:basedOn w:val="Normal"/>
    <w:rsid w:val="007A47D4"/>
    <w:pPr>
      <w:spacing w:before="40" w:after="40"/>
      <w:ind w:left="-18" w:firstLine="18"/>
    </w:pPr>
    <w:rPr>
      <w:color w:val="000000"/>
      <w:sz w:val="18"/>
    </w:rPr>
  </w:style>
  <w:style w:type="paragraph" w:styleId="BalloonText">
    <w:name w:val="Balloon Text"/>
    <w:basedOn w:val="Normal"/>
    <w:link w:val="BalloonTextChar"/>
    <w:uiPriority w:val="99"/>
    <w:semiHidden/>
    <w:rsid w:val="00EC531F"/>
    <w:rPr>
      <w:rFonts w:ascii="Tahoma" w:hAnsi="Tahoma" w:cs="Tahoma"/>
      <w:sz w:val="16"/>
      <w:szCs w:val="16"/>
    </w:rPr>
  </w:style>
  <w:style w:type="paragraph" w:customStyle="1" w:styleId="BulletText">
    <w:name w:val="Bullet Text"/>
    <w:basedOn w:val="Normal"/>
    <w:rsid w:val="00980ADE"/>
    <w:pPr>
      <w:numPr>
        <w:numId w:val="12"/>
      </w:numPr>
      <w:spacing w:before="60" w:after="60"/>
    </w:pPr>
    <w:rPr>
      <w:snapToGrid w:val="0"/>
      <w:color w:val="000000"/>
    </w:rPr>
  </w:style>
  <w:style w:type="paragraph" w:customStyle="1" w:styleId="ParagraphHeading">
    <w:name w:val="Paragraph Heading"/>
    <w:basedOn w:val="Normal"/>
    <w:rsid w:val="00980ADE"/>
    <w:rPr>
      <w:b/>
      <w:color w:val="000000"/>
    </w:rPr>
  </w:style>
  <w:style w:type="paragraph" w:customStyle="1" w:styleId="TableHeading">
    <w:name w:val="Table Heading"/>
    <w:basedOn w:val="Normal"/>
    <w:rsid w:val="00A25C6A"/>
    <w:pPr>
      <w:spacing w:before="0" w:after="0"/>
      <w:jc w:val="center"/>
    </w:pPr>
    <w:rPr>
      <w:b/>
      <w:color w:val="000000"/>
    </w:rPr>
  </w:style>
  <w:style w:type="paragraph" w:customStyle="1" w:styleId="BulletedTextHeading">
    <w:name w:val="Bulleted Text Heading"/>
    <w:basedOn w:val="Normal"/>
    <w:rsid w:val="0013593E"/>
    <w:pPr>
      <w:spacing w:before="60" w:after="60"/>
    </w:pPr>
    <w:rPr>
      <w:b/>
      <w:snapToGrid w:val="0"/>
      <w:color w:val="000000"/>
    </w:rPr>
  </w:style>
  <w:style w:type="paragraph" w:customStyle="1" w:styleId="Tabletext1">
    <w:name w:val="Table text"/>
    <w:basedOn w:val="Normal"/>
    <w:rsid w:val="0013593E"/>
    <w:pPr>
      <w:spacing w:before="0" w:after="0"/>
      <w:ind w:left="360"/>
    </w:pPr>
    <w:rPr>
      <w:color w:val="000000"/>
    </w:rPr>
  </w:style>
  <w:style w:type="paragraph" w:styleId="ListNumber3">
    <w:name w:val="List Number 3"/>
    <w:basedOn w:val="ListNumber2"/>
    <w:rsid w:val="00724921"/>
    <w:pPr>
      <w:numPr>
        <w:numId w:val="13"/>
      </w:numPr>
      <w:contextualSpacing w:val="0"/>
    </w:pPr>
  </w:style>
  <w:style w:type="paragraph" w:styleId="ListNumber2">
    <w:name w:val="List Number 2"/>
    <w:basedOn w:val="ListNumber"/>
    <w:unhideWhenUsed/>
    <w:rsid w:val="00724921"/>
    <w:pPr>
      <w:numPr>
        <w:numId w:val="30"/>
      </w:numPr>
      <w:spacing w:before="60" w:after="60"/>
      <w:ind w:left="360"/>
    </w:pPr>
  </w:style>
  <w:style w:type="table" w:customStyle="1" w:styleId="LightList1">
    <w:name w:val="Light List1"/>
    <w:basedOn w:val="TableNormal"/>
    <w:uiPriority w:val="61"/>
    <w:rsid w:val="007D29E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2">
    <w:name w:val="Medium Shading 1 Accent 2"/>
    <w:basedOn w:val="TableNormal"/>
    <w:uiPriority w:val="63"/>
    <w:rsid w:val="007D29E5"/>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ableGrid">
    <w:name w:val="Table Grid"/>
    <w:basedOn w:val="TableNormal"/>
    <w:uiPriority w:val="59"/>
    <w:rsid w:val="006D0268"/>
    <w:rPr>
      <w:rFonts w:ascii="Arial" w:hAnsi="Arial"/>
    </w:rPr>
    <w:tblPr>
      <w:tblStyleRow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trPr>
      <w:cantSplit/>
    </w:trPr>
    <w:tcPr>
      <w:shd w:val="clear" w:color="auto" w:fill="B8CCE4"/>
    </w:tcPr>
    <w:tblStylePr w:type="firstRow">
      <w:pPr>
        <w:jc w:val="left"/>
      </w:pPr>
      <w:rPr>
        <w:rFonts w:ascii="Arial" w:hAnsi="Arial"/>
        <w:b/>
        <w:color w:val="FFFFFF"/>
      </w:rPr>
      <w:tblPr/>
      <w:trPr>
        <w:cantSplit w:val="off"/>
        <w:tblHeader/>
      </w:trPr>
      <w:tcPr>
        <w:shd w:val="clear" w:color="auto" w:fill="365F91"/>
      </w:tcPr>
    </w:tblStylePr>
    <w:tblStylePr w:type="band1Horz">
      <w:tblPr/>
      <w:tcPr>
        <w:shd w:val="clear" w:color="auto" w:fill="DBE5F1"/>
      </w:tcPr>
    </w:tblStylePr>
  </w:style>
  <w:style w:type="paragraph" w:customStyle="1" w:styleId="BodyBullet">
    <w:name w:val="Body Bullet"/>
    <w:basedOn w:val="BodyText"/>
    <w:rsid w:val="00320E30"/>
    <w:pPr>
      <w:numPr>
        <w:numId w:val="14"/>
      </w:numPr>
      <w:contextualSpacing/>
    </w:pPr>
    <w:rPr>
      <w:color w:val="auto"/>
    </w:rPr>
  </w:style>
  <w:style w:type="table" w:styleId="MediumShading2-Accent6">
    <w:name w:val="Medium Shading 2 Accent 6"/>
    <w:basedOn w:val="TableNormal"/>
    <w:uiPriority w:val="64"/>
    <w:rsid w:val="00AC3A4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AC3A4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code">
    <w:name w:val="code"/>
    <w:basedOn w:val="DefaultParagraphFont"/>
    <w:rsid w:val="00744E0D"/>
    <w:rPr>
      <w:rFonts w:ascii="Courier New" w:hAnsi="Courier New"/>
      <w:sz w:val="18"/>
    </w:rPr>
  </w:style>
  <w:style w:type="paragraph" w:styleId="ListParagraph">
    <w:name w:val="List Paragraph"/>
    <w:basedOn w:val="Normal"/>
    <w:uiPriority w:val="34"/>
    <w:qFormat/>
    <w:rsid w:val="00B33F06"/>
    <w:pPr>
      <w:ind w:left="720"/>
    </w:pPr>
  </w:style>
  <w:style w:type="table" w:customStyle="1" w:styleId="Usecasetable">
    <w:name w:val="Use case table"/>
    <w:basedOn w:val="TableNormal"/>
    <w:rsid w:val="00EC2EB5"/>
    <w:rPr>
      <w:rFonts w:ascii="Arial" w:hAnsi="Arial"/>
    </w:rPr>
    <w:tblPr>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tcPr>
      <w:shd w:val="clear" w:color="auto" w:fill="DBE5F1"/>
    </w:tcPr>
    <w:tblStylePr w:type="firstRow">
      <w:rPr>
        <w:b w:val="0"/>
      </w:rPr>
    </w:tblStylePr>
    <w:tblStylePr w:type="firstCol">
      <w:rPr>
        <w:rFonts w:ascii="Arial" w:hAnsi="Arial"/>
        <w:b w:val="0"/>
        <w:i w:val="0"/>
        <w:color w:val="FFFFFF"/>
      </w:rPr>
      <w:tblPr/>
      <w:tcPr>
        <w:shd w:val="clear" w:color="auto" w:fill="365F91"/>
      </w:tcPr>
    </w:tblStylePr>
  </w:style>
  <w:style w:type="table" w:customStyle="1" w:styleId="LightShading1">
    <w:name w:val="Light Shading1"/>
    <w:basedOn w:val="TableNormal"/>
    <w:uiPriority w:val="60"/>
    <w:rsid w:val="00D310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ableofFigures">
    <w:name w:val="table of figures"/>
    <w:basedOn w:val="Normal"/>
    <w:next w:val="Normal"/>
    <w:uiPriority w:val="99"/>
    <w:unhideWhenUsed/>
    <w:rsid w:val="006F49FC"/>
    <w:pPr>
      <w:spacing w:before="0" w:after="0"/>
      <w:ind w:left="400" w:hanging="400"/>
      <w:jc w:val="left"/>
    </w:pPr>
    <w:rPr>
      <w:smallCaps/>
    </w:rPr>
  </w:style>
  <w:style w:type="paragraph" w:styleId="TOCHeading">
    <w:name w:val="TOC Heading"/>
    <w:basedOn w:val="Heading1"/>
    <w:next w:val="Normal"/>
    <w:uiPriority w:val="39"/>
    <w:semiHidden/>
    <w:unhideWhenUsed/>
    <w:qFormat/>
    <w:rsid w:val="006F49FC"/>
    <w:pPr>
      <w:keepLines/>
      <w:spacing w:line="276" w:lineRule="auto"/>
      <w:ind w:left="0" w:firstLine="0"/>
      <w:outlineLvl w:val="9"/>
    </w:pPr>
    <w:rPr>
      <w:rFonts w:ascii="Cambria" w:hAnsi="Cambria"/>
      <w:color w:val="365F91"/>
      <w:szCs w:val="28"/>
    </w:rPr>
  </w:style>
  <w:style w:type="table" w:styleId="LightList-Accent5">
    <w:name w:val="Light List Accent 5"/>
    <w:basedOn w:val="TableNormal"/>
    <w:uiPriority w:val="61"/>
    <w:rsid w:val="00A4174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2-Accent5">
    <w:name w:val="Medium Shading 2 Accent 5"/>
    <w:basedOn w:val="TableNormal"/>
    <w:uiPriority w:val="64"/>
    <w:rsid w:val="008450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ListBullet">
    <w:name w:val="List Bullet"/>
    <w:basedOn w:val="Normal"/>
    <w:rsid w:val="00067EBD"/>
    <w:pPr>
      <w:numPr>
        <w:numId w:val="15"/>
      </w:numPr>
      <w:spacing w:before="60" w:after="60"/>
    </w:pPr>
    <w:rPr>
      <w:szCs w:val="24"/>
    </w:rPr>
  </w:style>
  <w:style w:type="paragraph" w:customStyle="1" w:styleId="CharChar">
    <w:name w:val="Char Char"/>
    <w:basedOn w:val="Normal"/>
    <w:rsid w:val="00AB3F5F"/>
    <w:pPr>
      <w:spacing w:before="60" w:after="160" w:line="240" w:lineRule="exact"/>
    </w:pPr>
    <w:rPr>
      <w:rFonts w:ascii="Verdana" w:hAnsi="Verdana"/>
      <w:color w:val="FF00FF"/>
    </w:rPr>
  </w:style>
  <w:style w:type="paragraph" w:customStyle="1" w:styleId="ListNumber1">
    <w:name w:val="List Number1"/>
    <w:basedOn w:val="ListBullet"/>
    <w:rsid w:val="007C6486"/>
    <w:pPr>
      <w:numPr>
        <w:numId w:val="17"/>
      </w:numPr>
    </w:pPr>
  </w:style>
  <w:style w:type="paragraph" w:styleId="ListContinue3">
    <w:name w:val="List Continue 3"/>
    <w:basedOn w:val="ListContinue2"/>
    <w:unhideWhenUsed/>
    <w:rsid w:val="00724921"/>
    <w:pPr>
      <w:ind w:left="1080"/>
    </w:pPr>
  </w:style>
  <w:style w:type="paragraph" w:styleId="ListBullet2">
    <w:name w:val="List Bullet 2"/>
    <w:basedOn w:val="ListBullet"/>
    <w:unhideWhenUsed/>
    <w:rsid w:val="00724921"/>
    <w:pPr>
      <w:numPr>
        <w:numId w:val="18"/>
      </w:numPr>
      <w:contextualSpacing/>
    </w:pPr>
  </w:style>
  <w:style w:type="paragraph" w:styleId="ListContinue2">
    <w:name w:val="List Continue 2"/>
    <w:basedOn w:val="ListContinue"/>
    <w:link w:val="ListContinue2Char"/>
    <w:rsid w:val="00724921"/>
    <w:pPr>
      <w:ind w:left="720"/>
      <w:contextualSpacing/>
      <w:jc w:val="left"/>
    </w:pPr>
  </w:style>
  <w:style w:type="character" w:customStyle="1" w:styleId="ListContinue2Char">
    <w:name w:val="List Continue 2 Char"/>
    <w:basedOn w:val="DefaultParagraphFont"/>
    <w:link w:val="ListContinue2"/>
    <w:rsid w:val="00724921"/>
    <w:rPr>
      <w:rFonts w:ascii="Calibri" w:hAnsi="Calibri"/>
      <w:sz w:val="22"/>
    </w:rPr>
  </w:style>
  <w:style w:type="paragraph" w:styleId="NormalWeb">
    <w:name w:val="Normal (Web)"/>
    <w:basedOn w:val="Normal"/>
    <w:semiHidden/>
    <w:rsid w:val="00504D93"/>
    <w:pPr>
      <w:spacing w:before="100" w:beforeAutospacing="1" w:after="100" w:afterAutospacing="1"/>
    </w:pPr>
    <w:rPr>
      <w:color w:val="000000"/>
    </w:rPr>
  </w:style>
  <w:style w:type="paragraph" w:customStyle="1" w:styleId="Preformatted">
    <w:name w:val="Preformatted"/>
    <w:basedOn w:val="Normal"/>
    <w:rsid w:val="00504D93"/>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pPr>
    <w:rPr>
      <w:rFonts w:ascii="Courier New" w:hAnsi="Courier New" w:cs="Courier New"/>
    </w:rPr>
  </w:style>
  <w:style w:type="paragraph" w:styleId="HTMLPreformatted">
    <w:name w:val="HTML Preformatted"/>
    <w:basedOn w:val="Normal"/>
    <w:link w:val="HTMLPreformattedChar"/>
    <w:semiHidden/>
    <w:rsid w:val="0050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Courier New"/>
    </w:rPr>
  </w:style>
  <w:style w:type="character" w:customStyle="1" w:styleId="HTMLPreformattedChar">
    <w:name w:val="HTML Preformatted Char"/>
    <w:basedOn w:val="DefaultParagraphFont"/>
    <w:link w:val="HTMLPreformatted"/>
    <w:semiHidden/>
    <w:rsid w:val="00504D93"/>
    <w:rPr>
      <w:rFonts w:ascii="Courier New" w:eastAsia="Courier New" w:hAnsi="Courier New" w:cs="Courier New"/>
    </w:rPr>
  </w:style>
  <w:style w:type="paragraph" w:customStyle="1" w:styleId="Subhead">
    <w:name w:val="Subhead"/>
    <w:rsid w:val="00504D93"/>
    <w:pPr>
      <w:overflowPunct w:val="0"/>
      <w:autoSpaceDE w:val="0"/>
      <w:autoSpaceDN w:val="0"/>
      <w:adjustRightInd w:val="0"/>
      <w:textAlignment w:val="baseline"/>
    </w:pPr>
    <w:rPr>
      <w:rFonts w:ascii="Helvetica" w:hAnsi="Helvetica"/>
      <w:b/>
      <w:color w:val="000000"/>
      <w:sz w:val="24"/>
    </w:rPr>
  </w:style>
  <w:style w:type="paragraph" w:styleId="BodyText2">
    <w:name w:val="Body Text 2"/>
    <w:basedOn w:val="Normal"/>
    <w:link w:val="BodyText2Char"/>
    <w:semiHidden/>
    <w:rsid w:val="00504D93"/>
    <w:rPr>
      <w:rFonts w:cs="Arial"/>
      <w:sz w:val="18"/>
      <w:szCs w:val="18"/>
    </w:rPr>
  </w:style>
  <w:style w:type="character" w:customStyle="1" w:styleId="BodyText2Char">
    <w:name w:val="Body Text 2 Char"/>
    <w:basedOn w:val="DefaultParagraphFont"/>
    <w:link w:val="BodyText2"/>
    <w:semiHidden/>
    <w:rsid w:val="00504D93"/>
    <w:rPr>
      <w:rFonts w:ascii="Arial" w:hAnsi="Arial" w:cs="Arial"/>
      <w:sz w:val="18"/>
      <w:szCs w:val="18"/>
    </w:rPr>
  </w:style>
  <w:style w:type="paragraph" w:customStyle="1" w:styleId="StyleHeading2Arial">
    <w:name w:val="Style Heading 2 + Arial"/>
    <w:basedOn w:val="Heading2"/>
    <w:rsid w:val="00504D93"/>
    <w:pPr>
      <w:numPr>
        <w:ilvl w:val="0"/>
        <w:numId w:val="0"/>
      </w:numPr>
      <w:tabs>
        <w:tab w:val="num" w:pos="360"/>
      </w:tabs>
      <w:spacing w:after="240"/>
      <w:ind w:left="360" w:hanging="360"/>
    </w:pPr>
    <w:rPr>
      <w:rFonts w:ascii="Arial (W1)" w:hAnsi="Arial (W1)" w:cs="Arial"/>
      <w:bCs/>
      <w:sz w:val="32"/>
      <w:szCs w:val="32"/>
    </w:rPr>
  </w:style>
  <w:style w:type="character" w:customStyle="1" w:styleId="StyleArial">
    <w:name w:val="Style Arial"/>
    <w:basedOn w:val="DefaultParagraphFont"/>
    <w:rsid w:val="00504D93"/>
    <w:rPr>
      <w:rFonts w:ascii="Arial" w:hAnsi="Arial"/>
      <w:sz w:val="22"/>
      <w:szCs w:val="22"/>
    </w:rPr>
  </w:style>
  <w:style w:type="paragraph" w:customStyle="1" w:styleId="StyleAfter6pt">
    <w:name w:val="Style After:  6 pt"/>
    <w:basedOn w:val="Normal"/>
    <w:rsid w:val="00504D93"/>
  </w:style>
  <w:style w:type="character" w:customStyle="1" w:styleId="Heading1Char">
    <w:name w:val="Heading 1 Char"/>
    <w:basedOn w:val="DefaultParagraphFont"/>
    <w:link w:val="Heading1"/>
    <w:rsid w:val="000A3406"/>
    <w:rPr>
      <w:rFonts w:ascii="Calibri" w:hAnsi="Arial Bold" w:cs="Arial"/>
      <w:b/>
      <w:bCs/>
      <w:color w:val="17365D" w:themeColor="text2" w:themeShade="BF"/>
      <w:sz w:val="40"/>
      <w:szCs w:val="40"/>
      <w:shd w:val="clear" w:color="auto" w:fill="F2F2F2"/>
    </w:rPr>
  </w:style>
  <w:style w:type="character" w:customStyle="1" w:styleId="Heading2Char">
    <w:name w:val="Heading 2 Char"/>
    <w:basedOn w:val="DefaultParagraphFont"/>
    <w:link w:val="Heading2"/>
    <w:rsid w:val="001521A0"/>
    <w:rPr>
      <w:rFonts w:ascii="Calibri" w:hAnsi="Arial Bold"/>
      <w:b/>
      <w:color w:val="17365D" w:themeColor="text2" w:themeShade="BF"/>
      <w:sz w:val="36"/>
      <w:shd w:val="clear" w:color="auto" w:fill="E6E6E6"/>
    </w:rPr>
  </w:style>
  <w:style w:type="character" w:customStyle="1" w:styleId="Heading9Char">
    <w:name w:val="Heading 9 Char"/>
    <w:basedOn w:val="DefaultParagraphFont"/>
    <w:link w:val="Heading9"/>
    <w:rsid w:val="00504D93"/>
    <w:rPr>
      <w:rFonts w:ascii="Calibri" w:hAnsi="Calibri"/>
      <w:i/>
      <w:sz w:val="22"/>
      <w:u w:val="single"/>
    </w:rPr>
  </w:style>
  <w:style w:type="character" w:customStyle="1" w:styleId="TitleChar">
    <w:name w:val="Title Char"/>
    <w:basedOn w:val="DefaultParagraphFont"/>
    <w:link w:val="Title"/>
    <w:rsid w:val="001521A0"/>
    <w:rPr>
      <w:rFonts w:ascii="Arial Bold" w:hAnsi="Arial Bold"/>
      <w:b/>
      <w:color w:val="17365D" w:themeColor="text2" w:themeShade="BF"/>
      <w:kern w:val="28"/>
      <w:sz w:val="44"/>
    </w:rPr>
  </w:style>
  <w:style w:type="paragraph" w:styleId="Subtitle">
    <w:name w:val="Subtitle"/>
    <w:basedOn w:val="Normal"/>
    <w:next w:val="Normal"/>
    <w:link w:val="SubtitleChar"/>
    <w:qFormat/>
    <w:rsid w:val="002C6656"/>
    <w:pPr>
      <w:keepNext/>
      <w:tabs>
        <w:tab w:val="num" w:pos="720"/>
      </w:tabs>
      <w:spacing w:after="60"/>
      <w:ind w:left="720" w:hanging="360"/>
    </w:pPr>
    <w:rPr>
      <w:rFonts w:cs="Arial"/>
      <w:b/>
      <w:i/>
      <w:color w:val="244061"/>
      <w:sz w:val="32"/>
    </w:rPr>
  </w:style>
  <w:style w:type="character" w:customStyle="1" w:styleId="SubtitleChar">
    <w:name w:val="Subtitle Char"/>
    <w:basedOn w:val="DefaultParagraphFont"/>
    <w:link w:val="Subtitle"/>
    <w:rsid w:val="002C6656"/>
    <w:rPr>
      <w:rFonts w:ascii="Calibri" w:hAnsi="Calibri" w:cs="Arial"/>
      <w:b/>
      <w:i/>
      <w:color w:val="244061"/>
      <w:sz w:val="32"/>
    </w:rPr>
  </w:style>
  <w:style w:type="character" w:styleId="Emphasis">
    <w:name w:val="Emphasis"/>
    <w:basedOn w:val="DefaultParagraphFont"/>
    <w:qFormat/>
    <w:rsid w:val="00504D93"/>
    <w:rPr>
      <w:i/>
      <w:iCs/>
    </w:rPr>
  </w:style>
  <w:style w:type="paragraph" w:styleId="NoSpacing">
    <w:name w:val="No Spacing"/>
    <w:link w:val="NoSpacingChar"/>
    <w:uiPriority w:val="1"/>
    <w:qFormat/>
    <w:rsid w:val="00504D93"/>
    <w:rPr>
      <w:rFonts w:ascii="Calibri" w:hAnsi="Calibri"/>
      <w:sz w:val="22"/>
      <w:szCs w:val="22"/>
    </w:rPr>
  </w:style>
  <w:style w:type="character" w:customStyle="1" w:styleId="NoSpacingChar">
    <w:name w:val="No Spacing Char"/>
    <w:basedOn w:val="DefaultParagraphFont"/>
    <w:link w:val="NoSpacing"/>
    <w:uiPriority w:val="1"/>
    <w:rsid w:val="00504D93"/>
    <w:rPr>
      <w:rFonts w:ascii="Calibri" w:hAnsi="Calibri"/>
      <w:sz w:val="22"/>
      <w:szCs w:val="22"/>
      <w:lang w:val="en-US" w:eastAsia="en-US" w:bidi="ar-SA"/>
    </w:rPr>
  </w:style>
  <w:style w:type="character" w:customStyle="1" w:styleId="BalloonTextChar">
    <w:name w:val="Balloon Text Char"/>
    <w:basedOn w:val="DefaultParagraphFont"/>
    <w:link w:val="BalloonText"/>
    <w:uiPriority w:val="99"/>
    <w:semiHidden/>
    <w:rsid w:val="00504D93"/>
    <w:rPr>
      <w:rFonts w:ascii="Tahoma" w:hAnsi="Tahoma" w:cs="Tahoma"/>
      <w:sz w:val="16"/>
      <w:szCs w:val="16"/>
    </w:rPr>
  </w:style>
  <w:style w:type="character" w:customStyle="1" w:styleId="CommentTextChar">
    <w:name w:val="Comment Text Char"/>
    <w:basedOn w:val="DefaultParagraphFont"/>
    <w:semiHidden/>
    <w:rsid w:val="00504D93"/>
    <w:rPr>
      <w:rFonts w:ascii="Arial" w:hAnsi="Arial"/>
    </w:rPr>
  </w:style>
  <w:style w:type="paragraph" w:styleId="ListContinue">
    <w:name w:val="List Continue"/>
    <w:basedOn w:val="Normal"/>
    <w:rsid w:val="00724921"/>
    <w:pPr>
      <w:ind w:left="360"/>
    </w:pPr>
  </w:style>
  <w:style w:type="paragraph" w:customStyle="1" w:styleId="StyleBulleted">
    <w:name w:val="Style Bulleted"/>
    <w:basedOn w:val="Normal"/>
    <w:rsid w:val="00504D93"/>
    <w:pPr>
      <w:numPr>
        <w:numId w:val="19"/>
      </w:numPr>
    </w:pPr>
  </w:style>
  <w:style w:type="character" w:customStyle="1" w:styleId="HeaderChar">
    <w:name w:val="Header Char"/>
    <w:basedOn w:val="DefaultParagraphFont"/>
    <w:link w:val="Header"/>
    <w:uiPriority w:val="99"/>
    <w:rsid w:val="00504D93"/>
    <w:rPr>
      <w:rFonts w:ascii="Arial" w:hAnsi="Arial"/>
    </w:rPr>
  </w:style>
  <w:style w:type="paragraph" w:styleId="CommentSubject">
    <w:name w:val="annotation subject"/>
    <w:basedOn w:val="CommentText"/>
    <w:next w:val="CommentText"/>
    <w:link w:val="CommentSubjectChar"/>
    <w:uiPriority w:val="99"/>
    <w:semiHidden/>
    <w:unhideWhenUsed/>
    <w:rsid w:val="00504D93"/>
    <w:rPr>
      <w:b/>
      <w:bCs/>
    </w:rPr>
  </w:style>
  <w:style w:type="character" w:customStyle="1" w:styleId="CommentTextChar1">
    <w:name w:val="Comment Text Char1"/>
    <w:basedOn w:val="DefaultParagraphFont"/>
    <w:link w:val="CommentText"/>
    <w:semiHidden/>
    <w:rsid w:val="00504D93"/>
    <w:rPr>
      <w:rFonts w:ascii="Arial" w:hAnsi="Arial"/>
    </w:rPr>
  </w:style>
  <w:style w:type="character" w:customStyle="1" w:styleId="CommentSubjectChar">
    <w:name w:val="Comment Subject Char"/>
    <w:basedOn w:val="CommentTextChar1"/>
    <w:link w:val="CommentSubject"/>
    <w:uiPriority w:val="99"/>
    <w:semiHidden/>
    <w:rsid w:val="00504D93"/>
    <w:rPr>
      <w:rFonts w:ascii="Arial" w:hAnsi="Arial"/>
      <w:b/>
      <w:bCs/>
    </w:rPr>
  </w:style>
  <w:style w:type="paragraph" w:styleId="FootnoteText">
    <w:name w:val="footnote text"/>
    <w:basedOn w:val="Normal"/>
    <w:link w:val="FootnoteTextChar"/>
    <w:semiHidden/>
    <w:rsid w:val="00504D93"/>
    <w:pPr>
      <w:spacing w:before="0"/>
    </w:pPr>
  </w:style>
  <w:style w:type="character" w:customStyle="1" w:styleId="FootnoteTextChar">
    <w:name w:val="Footnote Text Char"/>
    <w:basedOn w:val="DefaultParagraphFont"/>
    <w:link w:val="FootnoteText"/>
    <w:semiHidden/>
    <w:rsid w:val="00504D93"/>
    <w:rPr>
      <w:rFonts w:ascii="Arial" w:hAnsi="Arial"/>
    </w:rPr>
  </w:style>
  <w:style w:type="character" w:styleId="FootnoteReference">
    <w:name w:val="footnote reference"/>
    <w:basedOn w:val="DefaultParagraphFont"/>
    <w:semiHidden/>
    <w:rsid w:val="00504D93"/>
    <w:rPr>
      <w:vertAlign w:val="superscript"/>
    </w:rPr>
  </w:style>
  <w:style w:type="character" w:customStyle="1" w:styleId="Heading3Char">
    <w:name w:val="Heading 3 Char"/>
    <w:basedOn w:val="DefaultParagraphFont"/>
    <w:link w:val="Heading3"/>
    <w:rsid w:val="001521A0"/>
    <w:rPr>
      <w:rFonts w:ascii="Calibri" w:hAnsi="Arial Bold"/>
      <w:b/>
      <w:color w:val="17365D" w:themeColor="text2" w:themeShade="BF"/>
      <w:sz w:val="32"/>
      <w:shd w:val="clear" w:color="auto" w:fill="F2F2F2"/>
    </w:rPr>
  </w:style>
  <w:style w:type="character" w:styleId="SubtleReference">
    <w:name w:val="Subtle Reference"/>
    <w:basedOn w:val="DefaultParagraphFont"/>
    <w:uiPriority w:val="31"/>
    <w:qFormat/>
    <w:rsid w:val="00597A2C"/>
    <w:rPr>
      <w:smallCaps/>
      <w:color w:val="C0504D"/>
      <w:u w:val="single"/>
    </w:rPr>
  </w:style>
  <w:style w:type="character" w:styleId="IntenseEmphasis">
    <w:name w:val="Intense Emphasis"/>
    <w:basedOn w:val="DefaultParagraphFont"/>
    <w:uiPriority w:val="21"/>
    <w:qFormat/>
    <w:rsid w:val="00345FAE"/>
    <w:rPr>
      <w:b/>
      <w:bCs/>
      <w:i/>
      <w:iCs/>
      <w:color w:val="4F81BD"/>
    </w:rPr>
  </w:style>
  <w:style w:type="table" w:styleId="MediumGrid1-Accent1">
    <w:name w:val="Medium Grid 1 Accent 1"/>
    <w:basedOn w:val="TableNormal"/>
    <w:uiPriority w:val="67"/>
    <w:rsid w:val="000C7FD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3-Accent1">
    <w:name w:val="Medium Grid 3 Accent 1"/>
    <w:basedOn w:val="TableNormal"/>
    <w:uiPriority w:val="69"/>
    <w:rsid w:val="001B0CC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1B0CC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Shading1-Accent11">
    <w:name w:val="Medium Shading 1 - Accent 11"/>
    <w:basedOn w:val="TableNormal"/>
    <w:uiPriority w:val="63"/>
    <w:rsid w:val="006616F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ullet">
    <w:name w:val="bullet"/>
    <w:basedOn w:val="Normal"/>
    <w:link w:val="bulletChar"/>
    <w:qFormat/>
    <w:rsid w:val="00724921"/>
    <w:pPr>
      <w:numPr>
        <w:numId w:val="16"/>
      </w:numPr>
      <w:spacing w:before="60" w:after="60"/>
      <w:ind w:hanging="432"/>
    </w:pPr>
    <w:rPr>
      <w:snapToGrid w:val="0"/>
    </w:rPr>
  </w:style>
  <w:style w:type="paragraph" w:customStyle="1" w:styleId="ListBullet1">
    <w:name w:val="List Bullet 1"/>
    <w:basedOn w:val="ListBullet"/>
    <w:link w:val="ListBullet1Char"/>
    <w:qFormat/>
    <w:rsid w:val="00724921"/>
    <w:pPr>
      <w:numPr>
        <w:numId w:val="21"/>
      </w:numPr>
      <w:ind w:left="360"/>
    </w:pPr>
  </w:style>
  <w:style w:type="paragraph" w:styleId="ListContinue4">
    <w:name w:val="List Continue 4"/>
    <w:basedOn w:val="ListContinue3"/>
    <w:unhideWhenUsed/>
    <w:rsid w:val="00724921"/>
    <w:pPr>
      <w:ind w:left="1440"/>
    </w:pPr>
  </w:style>
  <w:style w:type="character" w:customStyle="1" w:styleId="bulletChar">
    <w:name w:val="bullet Char"/>
    <w:basedOn w:val="DefaultParagraphFont"/>
    <w:link w:val="bullet"/>
    <w:rsid w:val="00724921"/>
    <w:rPr>
      <w:rFonts w:ascii="Calibri" w:hAnsi="Calibri"/>
      <w:snapToGrid w:val="0"/>
      <w:sz w:val="22"/>
    </w:rPr>
  </w:style>
  <w:style w:type="character" w:customStyle="1" w:styleId="ListBullet1Char">
    <w:name w:val="List Bullet 1 Char"/>
    <w:basedOn w:val="DefaultParagraphFont"/>
    <w:link w:val="ListBullet1"/>
    <w:rsid w:val="00724921"/>
    <w:rPr>
      <w:rFonts w:ascii="Calibri" w:hAnsi="Calibri"/>
      <w:sz w:val="22"/>
      <w:szCs w:val="24"/>
    </w:rPr>
  </w:style>
  <w:style w:type="paragraph" w:customStyle="1" w:styleId="ListNumber8">
    <w:name w:val="List Number 8"/>
    <w:basedOn w:val="ListBullet5"/>
    <w:rsid w:val="00AD665A"/>
    <w:pPr>
      <w:numPr>
        <w:numId w:val="22"/>
      </w:numPr>
    </w:pPr>
  </w:style>
  <w:style w:type="paragraph" w:customStyle="1" w:styleId="Default">
    <w:name w:val="Default"/>
    <w:rsid w:val="00B47F54"/>
    <w:pPr>
      <w:autoSpaceDE w:val="0"/>
      <w:autoSpaceDN w:val="0"/>
      <w:adjustRightInd w:val="0"/>
    </w:pPr>
    <w:rPr>
      <w:rFonts w:ascii="Arial" w:hAnsi="Arial" w:cs="Arial"/>
      <w:color w:val="000000"/>
      <w:sz w:val="24"/>
      <w:szCs w:val="24"/>
    </w:rPr>
  </w:style>
  <w:style w:type="paragraph" w:customStyle="1" w:styleId="Header2Indentbulleted">
    <w:name w:val="Header 2 Indent bulleted"/>
    <w:basedOn w:val="TextHeading2"/>
    <w:autoRedefine/>
    <w:rsid w:val="0098632E"/>
    <w:pPr>
      <w:tabs>
        <w:tab w:val="center" w:pos="1800"/>
      </w:tabs>
      <w:spacing w:after="0"/>
      <w:ind w:left="0"/>
      <w:jc w:val="left"/>
    </w:pPr>
    <w:rPr>
      <w:bCs/>
      <w:i/>
    </w:rPr>
  </w:style>
  <w:style w:type="paragraph" w:customStyle="1" w:styleId="TextHeading2">
    <w:name w:val="Text Heading 2"/>
    <w:basedOn w:val="Normal"/>
    <w:rsid w:val="0098632E"/>
    <w:pPr>
      <w:widowControl w:val="0"/>
      <w:spacing w:before="0" w:line="240" w:lineRule="atLeast"/>
      <w:ind w:left="540"/>
    </w:pPr>
    <w:rPr>
      <w:color w:val="000000"/>
    </w:rPr>
  </w:style>
  <w:style w:type="paragraph" w:customStyle="1" w:styleId="BodyStyle">
    <w:name w:val="BodyStyle"/>
    <w:basedOn w:val="Normal"/>
    <w:link w:val="BodyStyleChar"/>
    <w:qFormat/>
    <w:rsid w:val="007A1BBC"/>
    <w:pPr>
      <w:widowControl w:val="0"/>
      <w:spacing w:before="0" w:line="240" w:lineRule="atLeast"/>
      <w:ind w:left="547" w:right="1166"/>
      <w:jc w:val="left"/>
    </w:pPr>
    <w:rPr>
      <w:color w:val="000000"/>
    </w:rPr>
  </w:style>
  <w:style w:type="character" w:customStyle="1" w:styleId="BodyStyleChar">
    <w:name w:val="BodyStyle Char"/>
    <w:basedOn w:val="DefaultParagraphFont"/>
    <w:link w:val="BodyStyle"/>
    <w:rsid w:val="007A1BBC"/>
    <w:rPr>
      <w:rFonts w:ascii="Arial" w:hAnsi="Arial"/>
      <w:color w:val="000000"/>
    </w:rPr>
  </w:style>
  <w:style w:type="paragraph" w:styleId="IntenseQuote">
    <w:name w:val="Intense Quote"/>
    <w:basedOn w:val="Normal"/>
    <w:next w:val="Normal"/>
    <w:link w:val="IntenseQuoteChar"/>
    <w:uiPriority w:val="30"/>
    <w:qFormat/>
    <w:rsid w:val="00010E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0EFA"/>
    <w:rPr>
      <w:rFonts w:ascii="Arial" w:hAnsi="Arial"/>
      <w:b/>
      <w:bCs/>
      <w:i/>
      <w:iCs/>
      <w:color w:val="4F81BD" w:themeColor="accent1"/>
    </w:rPr>
  </w:style>
  <w:style w:type="paragraph" w:customStyle="1" w:styleId="ReportTitle">
    <w:name w:val="ReportTitle"/>
    <w:basedOn w:val="Normal"/>
    <w:qFormat/>
    <w:rsid w:val="000A3406"/>
    <w:pPr>
      <w:ind w:left="1008"/>
      <w:jc w:val="right"/>
    </w:pPr>
    <w:rPr>
      <w:rFonts w:ascii="Bookman Old Style" w:hAnsi="Bookman Old Style"/>
      <w:b/>
      <w:color w:val="365F91" w:themeColor="accent1" w:themeShade="BF"/>
      <w:sz w:val="56"/>
      <w:szCs w:val="52"/>
    </w:rPr>
  </w:style>
  <w:style w:type="paragraph" w:customStyle="1" w:styleId="Code0">
    <w:name w:val="Code"/>
    <w:basedOn w:val="Normal"/>
    <w:autoRedefine/>
    <w:qFormat/>
    <w:rsid w:val="007E61C7"/>
    <w:pPr>
      <w:jc w:val="left"/>
    </w:pPr>
    <w:rPr>
      <w:rFonts w:ascii="Courier" w:hAnsi="Courier"/>
      <w:noProof/>
    </w:rPr>
  </w:style>
  <w:style w:type="paragraph" w:styleId="ListBullet3">
    <w:name w:val="List Bullet 3"/>
    <w:basedOn w:val="ListBullet2"/>
    <w:unhideWhenUsed/>
    <w:rsid w:val="00724921"/>
    <w:pPr>
      <w:numPr>
        <w:numId w:val="24"/>
      </w:numPr>
    </w:pPr>
  </w:style>
  <w:style w:type="character" w:customStyle="1" w:styleId="BodyTextChar">
    <w:name w:val="Body Text Char"/>
    <w:aliases w:val="bt Char"/>
    <w:basedOn w:val="DefaultParagraphFont"/>
    <w:link w:val="BodyText"/>
    <w:rsid w:val="00104FD2"/>
    <w:rPr>
      <w:rFonts w:ascii="Calibri" w:hAnsi="Calibri"/>
      <w:color w:val="FF0000"/>
      <w:sz w:val="22"/>
    </w:rPr>
  </w:style>
  <w:style w:type="character" w:customStyle="1" w:styleId="BodyTextIndentChar">
    <w:name w:val="Body Text Indent Char"/>
    <w:basedOn w:val="DefaultParagraphFont"/>
    <w:link w:val="BodyTextIndent"/>
    <w:rsid w:val="00104FD2"/>
    <w:rPr>
      <w:rFonts w:ascii="Calibri" w:hAnsi="Calibri"/>
      <w:sz w:val="22"/>
    </w:rPr>
  </w:style>
  <w:style w:type="paragraph" w:styleId="ListBullet4">
    <w:name w:val="List Bullet 4"/>
    <w:basedOn w:val="ListBullet3"/>
    <w:unhideWhenUsed/>
    <w:rsid w:val="00724921"/>
    <w:pPr>
      <w:numPr>
        <w:numId w:val="25"/>
      </w:numPr>
    </w:pPr>
  </w:style>
  <w:style w:type="paragraph" w:styleId="ListBullet5">
    <w:name w:val="List Bullet 5"/>
    <w:basedOn w:val="ListBullet4"/>
    <w:unhideWhenUsed/>
    <w:rsid w:val="00724921"/>
    <w:pPr>
      <w:numPr>
        <w:numId w:val="26"/>
      </w:numPr>
    </w:pPr>
  </w:style>
  <w:style w:type="paragraph" w:styleId="ListContinue5">
    <w:name w:val="List Continue 5"/>
    <w:basedOn w:val="ListContinue4"/>
    <w:uiPriority w:val="99"/>
    <w:unhideWhenUsed/>
    <w:rsid w:val="00724921"/>
    <w:pPr>
      <w:ind w:left="1800"/>
    </w:pPr>
  </w:style>
  <w:style w:type="paragraph" w:styleId="ListNumber">
    <w:name w:val="List Number"/>
    <w:basedOn w:val="Normal"/>
    <w:unhideWhenUsed/>
    <w:rsid w:val="00724921"/>
    <w:pPr>
      <w:numPr>
        <w:numId w:val="27"/>
      </w:numPr>
      <w:contextualSpacing/>
    </w:pPr>
  </w:style>
  <w:style w:type="paragraph" w:styleId="ListNumber4">
    <w:name w:val="List Number 4"/>
    <w:basedOn w:val="ListNumber3"/>
    <w:unhideWhenUsed/>
    <w:rsid w:val="00AD665A"/>
    <w:pPr>
      <w:numPr>
        <w:numId w:val="28"/>
      </w:numPr>
      <w:contextualSpacing/>
    </w:pPr>
  </w:style>
  <w:style w:type="paragraph" w:styleId="ListNumber5">
    <w:name w:val="List Number 5"/>
    <w:basedOn w:val="ListNumber4"/>
    <w:unhideWhenUsed/>
    <w:rsid w:val="00AD665A"/>
    <w:pPr>
      <w:numPr>
        <w:numId w:val="29"/>
      </w:numPr>
    </w:pPr>
  </w:style>
  <w:style w:type="character" w:customStyle="1" w:styleId="Heading4Char">
    <w:name w:val="Heading 4 Char"/>
    <w:basedOn w:val="DefaultParagraphFont"/>
    <w:link w:val="Heading4"/>
    <w:rsid w:val="00D764E8"/>
    <w:rPr>
      <w:rFonts w:ascii="Calibri" w:hAnsi="Calibri"/>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46"/>
    <w:pPr>
      <w:spacing w:before="120" w:after="120"/>
      <w:jc w:val="both"/>
    </w:pPr>
    <w:rPr>
      <w:rFonts w:ascii="Calibri" w:hAnsi="Calibri"/>
      <w:sz w:val="22"/>
    </w:rPr>
  </w:style>
  <w:style w:type="paragraph" w:styleId="Heading1">
    <w:name w:val="heading 1"/>
    <w:basedOn w:val="Normal"/>
    <w:next w:val="Normal"/>
    <w:link w:val="Heading1Char"/>
    <w:qFormat/>
    <w:rsid w:val="000A3406"/>
    <w:pPr>
      <w:keepNext/>
      <w:pageBreakBefore/>
      <w:numPr>
        <w:numId w:val="23"/>
      </w:numPr>
      <w:shd w:val="clear" w:color="auto" w:fill="F2F2F2"/>
      <w:spacing w:before="360"/>
      <w:outlineLvl w:val="0"/>
    </w:pPr>
    <w:rPr>
      <w:rFonts w:hAnsi="Arial Bold" w:cs="Arial"/>
      <w:b/>
      <w:bCs/>
      <w:color w:val="17365D" w:themeColor="text2" w:themeShade="BF"/>
      <w:sz w:val="40"/>
      <w:szCs w:val="40"/>
    </w:rPr>
  </w:style>
  <w:style w:type="paragraph" w:styleId="Heading2">
    <w:name w:val="heading 2"/>
    <w:basedOn w:val="Normal"/>
    <w:next w:val="Normal"/>
    <w:link w:val="Heading2Char"/>
    <w:qFormat/>
    <w:rsid w:val="001521A0"/>
    <w:pPr>
      <w:keepNext/>
      <w:numPr>
        <w:ilvl w:val="1"/>
        <w:numId w:val="23"/>
      </w:numPr>
      <w:shd w:val="clear" w:color="auto" w:fill="E6E6E6"/>
      <w:autoSpaceDE w:val="0"/>
      <w:autoSpaceDN w:val="0"/>
      <w:adjustRightInd w:val="0"/>
      <w:spacing w:before="240"/>
      <w:ind w:left="360" w:hanging="360"/>
      <w:outlineLvl w:val="1"/>
    </w:pPr>
    <w:rPr>
      <w:rFonts w:hAnsi="Arial Bold"/>
      <w:b/>
      <w:color w:val="17365D" w:themeColor="text2" w:themeShade="BF"/>
      <w:sz w:val="36"/>
    </w:rPr>
  </w:style>
  <w:style w:type="paragraph" w:styleId="Heading3">
    <w:name w:val="heading 3"/>
    <w:basedOn w:val="Normal"/>
    <w:next w:val="Normal"/>
    <w:link w:val="Heading3Char"/>
    <w:qFormat/>
    <w:rsid w:val="001521A0"/>
    <w:pPr>
      <w:keepNext/>
      <w:keepLines/>
      <w:numPr>
        <w:ilvl w:val="2"/>
        <w:numId w:val="23"/>
      </w:numPr>
      <w:shd w:val="clear" w:color="auto" w:fill="F2F2F2"/>
      <w:tabs>
        <w:tab w:val="left" w:pos="864"/>
      </w:tabs>
      <w:ind w:left="864" w:hanging="864"/>
      <w:jc w:val="left"/>
      <w:outlineLvl w:val="2"/>
    </w:pPr>
    <w:rPr>
      <w:rFonts w:hAnsi="Arial Bold"/>
      <w:b/>
      <w:color w:val="17365D" w:themeColor="text2" w:themeShade="BF"/>
      <w:sz w:val="32"/>
    </w:rPr>
  </w:style>
  <w:style w:type="paragraph" w:styleId="Heading4">
    <w:name w:val="heading 4"/>
    <w:basedOn w:val="Normal"/>
    <w:next w:val="Normal"/>
    <w:link w:val="Heading4Char"/>
    <w:qFormat/>
    <w:rsid w:val="00104FD2"/>
    <w:pPr>
      <w:keepNext/>
      <w:outlineLvl w:val="3"/>
    </w:pPr>
    <w:rPr>
      <w:b/>
    </w:rPr>
  </w:style>
  <w:style w:type="paragraph" w:styleId="Heading5">
    <w:name w:val="heading 5"/>
    <w:basedOn w:val="Normal"/>
    <w:next w:val="Normal"/>
    <w:qFormat/>
    <w:rsid w:val="00104FD2"/>
    <w:pPr>
      <w:keepNext/>
      <w:outlineLvl w:val="4"/>
    </w:pPr>
    <w:rPr>
      <w:b/>
    </w:rPr>
  </w:style>
  <w:style w:type="paragraph" w:styleId="Heading6">
    <w:name w:val="heading 6"/>
    <w:basedOn w:val="Normal"/>
    <w:next w:val="Normal"/>
    <w:qFormat/>
    <w:rsid w:val="004114E6"/>
    <w:pPr>
      <w:keepNext/>
      <w:numPr>
        <w:ilvl w:val="5"/>
        <w:numId w:val="23"/>
      </w:numPr>
      <w:outlineLvl w:val="5"/>
    </w:pPr>
    <w:rPr>
      <w:b/>
    </w:rPr>
  </w:style>
  <w:style w:type="paragraph" w:styleId="Heading7">
    <w:name w:val="heading 7"/>
    <w:basedOn w:val="Normal"/>
    <w:next w:val="Normal"/>
    <w:qFormat/>
    <w:rsid w:val="004114E6"/>
    <w:pPr>
      <w:keepNext/>
      <w:numPr>
        <w:ilvl w:val="6"/>
        <w:numId w:val="23"/>
      </w:numPr>
      <w:outlineLvl w:val="6"/>
    </w:pPr>
    <w:rPr>
      <w:b/>
      <w:i/>
    </w:rPr>
  </w:style>
  <w:style w:type="paragraph" w:styleId="Heading8">
    <w:name w:val="heading 8"/>
    <w:basedOn w:val="Normal"/>
    <w:next w:val="Normal"/>
    <w:qFormat/>
    <w:rsid w:val="004114E6"/>
    <w:pPr>
      <w:keepNext/>
      <w:numPr>
        <w:ilvl w:val="7"/>
        <w:numId w:val="23"/>
      </w:numPr>
      <w:outlineLvl w:val="7"/>
    </w:pPr>
    <w:rPr>
      <w:b/>
      <w:u w:val="single"/>
    </w:rPr>
  </w:style>
  <w:style w:type="paragraph" w:styleId="Heading9">
    <w:name w:val="heading 9"/>
    <w:basedOn w:val="Normal"/>
    <w:next w:val="Normal"/>
    <w:link w:val="Heading9Char"/>
    <w:qFormat/>
    <w:rsid w:val="004114E6"/>
    <w:pPr>
      <w:keepNext/>
      <w:numPr>
        <w:ilvl w:val="8"/>
        <w:numId w:val="23"/>
      </w:numPr>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000611"/>
    <w:rPr>
      <w:color w:val="FF0000"/>
    </w:rPr>
  </w:style>
  <w:style w:type="paragraph" w:customStyle="1" w:styleId="Comment">
    <w:name w:val="Comment"/>
    <w:basedOn w:val="Normal"/>
    <w:rsid w:val="00000611"/>
    <w:rPr>
      <w:rFonts w:ascii="Helvetica" w:hAnsi="Helvetica"/>
    </w:rPr>
  </w:style>
  <w:style w:type="paragraph" w:customStyle="1" w:styleId="List1">
    <w:name w:val="List 1"/>
    <w:basedOn w:val="Heading4"/>
    <w:rsid w:val="00000611"/>
    <w:rPr>
      <w:rFonts w:ascii="Times-Roman" w:hAnsi="Times-Roman"/>
      <w:b w:val="0"/>
    </w:rPr>
  </w:style>
  <w:style w:type="paragraph" w:customStyle="1" w:styleId="NumberList">
    <w:name w:val="Number List"/>
    <w:basedOn w:val="Heading5"/>
    <w:rsid w:val="00000611"/>
    <w:pPr>
      <w:numPr>
        <w:numId w:val="1"/>
      </w:numPr>
      <w:spacing w:before="0" w:after="0"/>
    </w:pPr>
    <w:rPr>
      <w:sz w:val="24"/>
    </w:rPr>
  </w:style>
  <w:style w:type="paragraph" w:styleId="DocumentMap">
    <w:name w:val="Document Map"/>
    <w:basedOn w:val="Normal"/>
    <w:semiHidden/>
    <w:rsid w:val="00000611"/>
    <w:pPr>
      <w:shd w:val="clear" w:color="auto" w:fill="000080"/>
    </w:pPr>
    <w:rPr>
      <w:rFonts w:ascii="Tahoma" w:hAnsi="Tahoma"/>
    </w:rPr>
  </w:style>
  <w:style w:type="paragraph" w:customStyle="1" w:styleId="Bulletindent">
    <w:name w:val="Bullet indent"/>
    <w:basedOn w:val="Normal"/>
    <w:rsid w:val="00000611"/>
    <w:pPr>
      <w:spacing w:before="0"/>
    </w:pPr>
  </w:style>
  <w:style w:type="paragraph" w:customStyle="1" w:styleId="Style1">
    <w:name w:val="Style1"/>
    <w:basedOn w:val="Normal"/>
    <w:rsid w:val="00000611"/>
    <w:pPr>
      <w:ind w:left="1440"/>
    </w:pPr>
    <w:rPr>
      <w:sz w:val="32"/>
    </w:rPr>
  </w:style>
  <w:style w:type="paragraph" w:customStyle="1" w:styleId="BulletIndent0">
    <w:name w:val="Bullet Indent"/>
    <w:basedOn w:val="Normal"/>
    <w:rsid w:val="00000611"/>
    <w:pPr>
      <w:tabs>
        <w:tab w:val="num" w:pos="1080"/>
      </w:tabs>
      <w:ind w:left="1080" w:hanging="360"/>
    </w:pPr>
  </w:style>
  <w:style w:type="paragraph" w:customStyle="1" w:styleId="BulletBox2">
    <w:name w:val="Bullet Box 2"/>
    <w:basedOn w:val="Normal"/>
    <w:rsid w:val="00000611"/>
    <w:pPr>
      <w:spacing w:before="0"/>
      <w:ind w:left="1080"/>
      <w:outlineLvl w:val="0"/>
    </w:pPr>
    <w:rPr>
      <w:sz w:val="32"/>
    </w:rPr>
  </w:style>
  <w:style w:type="paragraph" w:customStyle="1" w:styleId="Question">
    <w:name w:val="Question"/>
    <w:basedOn w:val="BodyText"/>
    <w:rsid w:val="00000611"/>
    <w:pPr>
      <w:tabs>
        <w:tab w:val="num" w:pos="360"/>
      </w:tabs>
      <w:spacing w:before="0" w:after="0"/>
      <w:ind w:left="360" w:hanging="360"/>
    </w:pPr>
  </w:style>
  <w:style w:type="paragraph" w:customStyle="1" w:styleId="Bullet2">
    <w:name w:val="Bullet 2"/>
    <w:basedOn w:val="Normal"/>
    <w:autoRedefine/>
    <w:rsid w:val="00000611"/>
    <w:pPr>
      <w:numPr>
        <w:numId w:val="11"/>
      </w:numPr>
      <w:ind w:firstLine="0"/>
    </w:pPr>
  </w:style>
  <w:style w:type="paragraph" w:customStyle="1" w:styleId="Bullet3">
    <w:name w:val="Bullet 3"/>
    <w:basedOn w:val="Bullet2"/>
    <w:autoRedefine/>
    <w:rsid w:val="00000611"/>
    <w:pPr>
      <w:numPr>
        <w:numId w:val="2"/>
      </w:numPr>
    </w:pPr>
  </w:style>
  <w:style w:type="paragraph" w:customStyle="1" w:styleId="BulletLevel1">
    <w:name w:val="Bullet Level 1"/>
    <w:basedOn w:val="Heading2"/>
    <w:rsid w:val="00000611"/>
    <w:pPr>
      <w:ind w:left="0" w:firstLine="0"/>
    </w:pPr>
    <w:rPr>
      <w:b w:val="0"/>
      <w:sz w:val="22"/>
    </w:rPr>
  </w:style>
  <w:style w:type="paragraph" w:customStyle="1" w:styleId="BulletLevel2">
    <w:name w:val="Bullet Level 2"/>
    <w:basedOn w:val="BulletLevel1"/>
    <w:rsid w:val="00000611"/>
    <w:pPr>
      <w:keepNext w:val="0"/>
      <w:numPr>
        <w:ilvl w:val="0"/>
        <w:numId w:val="3"/>
      </w:numPr>
    </w:pPr>
    <w:rPr>
      <w:b/>
    </w:rPr>
  </w:style>
  <w:style w:type="paragraph" w:customStyle="1" w:styleId="Bullet0">
    <w:name w:val="Bullet"/>
    <w:basedOn w:val="BulletLevel2"/>
    <w:rsid w:val="00000611"/>
    <w:pPr>
      <w:keepNext/>
      <w:numPr>
        <w:numId w:val="4"/>
      </w:numPr>
    </w:pPr>
    <w:rPr>
      <w:sz w:val="24"/>
    </w:rPr>
  </w:style>
  <w:style w:type="paragraph" w:customStyle="1" w:styleId="Box1">
    <w:name w:val="Box 1"/>
    <w:basedOn w:val="Normal"/>
    <w:rsid w:val="00000611"/>
    <w:pPr>
      <w:tabs>
        <w:tab w:val="num" w:pos="360"/>
      </w:tabs>
      <w:spacing w:before="0"/>
      <w:ind w:left="360" w:hanging="360"/>
      <w:outlineLvl w:val="4"/>
    </w:pPr>
  </w:style>
  <w:style w:type="paragraph" w:customStyle="1" w:styleId="BulletLevel3">
    <w:name w:val="Bullet Level 3"/>
    <w:basedOn w:val="BulletLevel2"/>
    <w:rsid w:val="00000611"/>
    <w:pPr>
      <w:numPr>
        <w:numId w:val="5"/>
      </w:numPr>
    </w:pPr>
  </w:style>
  <w:style w:type="paragraph" w:customStyle="1" w:styleId="Indent1">
    <w:name w:val="Indent 1"/>
    <w:basedOn w:val="Normal"/>
    <w:rsid w:val="00000611"/>
    <w:pPr>
      <w:spacing w:before="0"/>
      <w:ind w:left="576"/>
    </w:pPr>
  </w:style>
  <w:style w:type="paragraph" w:customStyle="1" w:styleId="Numbered1">
    <w:name w:val="Numbered 1"/>
    <w:basedOn w:val="BodyText"/>
    <w:rsid w:val="00000611"/>
    <w:pPr>
      <w:keepNext/>
      <w:numPr>
        <w:numId w:val="6"/>
      </w:numPr>
      <w:outlineLvl w:val="4"/>
    </w:pPr>
  </w:style>
  <w:style w:type="paragraph" w:customStyle="1" w:styleId="PlanTitle">
    <w:name w:val="Plan Title"/>
    <w:basedOn w:val="Heading1"/>
    <w:next w:val="Normal"/>
    <w:rsid w:val="00000611"/>
    <w:pPr>
      <w:jc w:val="center"/>
    </w:pPr>
    <w:rPr>
      <w:snapToGrid w:val="0"/>
      <w:sz w:val="56"/>
    </w:rPr>
  </w:style>
  <w:style w:type="character" w:styleId="Strong">
    <w:name w:val="Strong"/>
    <w:basedOn w:val="DefaultParagraphFont"/>
    <w:qFormat/>
    <w:rsid w:val="00000611"/>
    <w:rPr>
      <w:rFonts w:ascii="Times New Roman" w:hAnsi="Times New Roman"/>
      <w:b/>
      <w:color w:val="auto"/>
    </w:rPr>
  </w:style>
  <w:style w:type="paragraph" w:customStyle="1" w:styleId="TableText">
    <w:name w:val="Table Text"/>
    <w:basedOn w:val="Normal"/>
    <w:rsid w:val="00000611"/>
  </w:style>
  <w:style w:type="paragraph" w:styleId="Title">
    <w:name w:val="Title"/>
    <w:basedOn w:val="Normal"/>
    <w:link w:val="TitleChar"/>
    <w:autoRedefine/>
    <w:qFormat/>
    <w:rsid w:val="001521A0"/>
    <w:pPr>
      <w:jc w:val="center"/>
      <w:outlineLvl w:val="0"/>
    </w:pPr>
    <w:rPr>
      <w:rFonts w:ascii="Arial Bold" w:hAnsi="Arial Bold"/>
      <w:b/>
      <w:color w:val="17365D" w:themeColor="text2" w:themeShade="BF"/>
      <w:kern w:val="28"/>
      <w:sz w:val="44"/>
    </w:rPr>
  </w:style>
  <w:style w:type="paragraph" w:styleId="TOC1">
    <w:name w:val="toc 1"/>
    <w:basedOn w:val="Normal"/>
    <w:next w:val="Normal"/>
    <w:autoRedefine/>
    <w:uiPriority w:val="39"/>
    <w:rsid w:val="007A47D4"/>
    <w:pPr>
      <w:jc w:val="left"/>
    </w:pPr>
    <w:rPr>
      <w:b/>
      <w:bCs/>
      <w:caps/>
    </w:rPr>
  </w:style>
  <w:style w:type="paragraph" w:styleId="TOC2">
    <w:name w:val="toc 2"/>
    <w:basedOn w:val="Normal"/>
    <w:next w:val="Normal"/>
    <w:autoRedefine/>
    <w:uiPriority w:val="39"/>
    <w:rsid w:val="00000611"/>
    <w:pPr>
      <w:spacing w:before="0" w:after="0"/>
      <w:ind w:left="200"/>
      <w:jc w:val="left"/>
    </w:pPr>
    <w:rPr>
      <w:smallCaps/>
    </w:rPr>
  </w:style>
  <w:style w:type="paragraph" w:styleId="NormalIndent">
    <w:name w:val="Normal Indent"/>
    <w:basedOn w:val="Normal"/>
    <w:rsid w:val="00000611"/>
    <w:pPr>
      <w:ind w:left="720"/>
    </w:pPr>
  </w:style>
  <w:style w:type="paragraph" w:styleId="BodyTextIndent">
    <w:name w:val="Body Text Indent"/>
    <w:basedOn w:val="Normal"/>
    <w:link w:val="BodyTextIndentChar"/>
    <w:rsid w:val="00000611"/>
    <w:pPr>
      <w:ind w:left="720"/>
    </w:pPr>
  </w:style>
  <w:style w:type="paragraph" w:styleId="BodyText3">
    <w:name w:val="Body Text 3"/>
    <w:basedOn w:val="Normal"/>
    <w:rsid w:val="00000611"/>
    <w:rPr>
      <w:i/>
      <w:sz w:val="24"/>
    </w:rPr>
  </w:style>
  <w:style w:type="character" w:styleId="Hyperlink">
    <w:name w:val="Hyperlink"/>
    <w:basedOn w:val="DefaultParagraphFont"/>
    <w:uiPriority w:val="99"/>
    <w:rsid w:val="00000611"/>
    <w:rPr>
      <w:color w:val="0000FF"/>
      <w:u w:val="single"/>
    </w:rPr>
  </w:style>
  <w:style w:type="paragraph" w:styleId="Header">
    <w:name w:val="header"/>
    <w:basedOn w:val="Normal"/>
    <w:link w:val="HeaderChar"/>
    <w:uiPriority w:val="99"/>
    <w:rsid w:val="00000611"/>
    <w:pPr>
      <w:tabs>
        <w:tab w:val="center" w:pos="4320"/>
        <w:tab w:val="right" w:pos="8640"/>
      </w:tabs>
    </w:pPr>
  </w:style>
  <w:style w:type="paragraph" w:styleId="Footer">
    <w:name w:val="footer"/>
    <w:basedOn w:val="Normal"/>
    <w:rsid w:val="00000611"/>
    <w:pPr>
      <w:tabs>
        <w:tab w:val="center" w:pos="4320"/>
        <w:tab w:val="right" w:pos="8640"/>
      </w:tabs>
    </w:pPr>
  </w:style>
  <w:style w:type="paragraph" w:styleId="TOC3">
    <w:name w:val="toc 3"/>
    <w:basedOn w:val="Normal"/>
    <w:next w:val="Normal"/>
    <w:autoRedefine/>
    <w:uiPriority w:val="39"/>
    <w:rsid w:val="007A47D4"/>
    <w:pPr>
      <w:spacing w:before="0" w:after="0"/>
      <w:ind w:left="400"/>
      <w:jc w:val="left"/>
    </w:pPr>
    <w:rPr>
      <w:i/>
      <w:iCs/>
    </w:rPr>
  </w:style>
  <w:style w:type="paragraph" w:styleId="TOC4">
    <w:name w:val="toc 4"/>
    <w:basedOn w:val="Normal"/>
    <w:next w:val="Normal"/>
    <w:autoRedefine/>
    <w:uiPriority w:val="39"/>
    <w:rsid w:val="00000611"/>
    <w:pPr>
      <w:spacing w:before="0" w:after="0"/>
      <w:ind w:left="600"/>
      <w:jc w:val="left"/>
    </w:pPr>
    <w:rPr>
      <w:sz w:val="18"/>
      <w:szCs w:val="18"/>
    </w:rPr>
  </w:style>
  <w:style w:type="paragraph" w:styleId="TOC5">
    <w:name w:val="toc 5"/>
    <w:basedOn w:val="Normal"/>
    <w:next w:val="Normal"/>
    <w:autoRedefine/>
    <w:uiPriority w:val="39"/>
    <w:rsid w:val="00000611"/>
    <w:pPr>
      <w:spacing w:before="0" w:after="0"/>
      <w:ind w:left="800"/>
      <w:jc w:val="left"/>
    </w:pPr>
    <w:rPr>
      <w:sz w:val="18"/>
      <w:szCs w:val="18"/>
    </w:rPr>
  </w:style>
  <w:style w:type="paragraph" w:styleId="TOC6">
    <w:name w:val="toc 6"/>
    <w:basedOn w:val="Normal"/>
    <w:next w:val="Normal"/>
    <w:autoRedefine/>
    <w:uiPriority w:val="39"/>
    <w:rsid w:val="00000611"/>
    <w:pPr>
      <w:spacing w:before="0" w:after="0"/>
      <w:ind w:left="1000"/>
      <w:jc w:val="left"/>
    </w:pPr>
    <w:rPr>
      <w:sz w:val="18"/>
      <w:szCs w:val="18"/>
    </w:rPr>
  </w:style>
  <w:style w:type="paragraph" w:styleId="TOC7">
    <w:name w:val="toc 7"/>
    <w:basedOn w:val="Normal"/>
    <w:next w:val="Normal"/>
    <w:autoRedefine/>
    <w:uiPriority w:val="39"/>
    <w:rsid w:val="00000611"/>
    <w:pPr>
      <w:spacing w:before="0" w:after="0"/>
      <w:ind w:left="1200"/>
      <w:jc w:val="left"/>
    </w:pPr>
    <w:rPr>
      <w:sz w:val="18"/>
      <w:szCs w:val="18"/>
    </w:rPr>
  </w:style>
  <w:style w:type="paragraph" w:styleId="TOC8">
    <w:name w:val="toc 8"/>
    <w:basedOn w:val="Normal"/>
    <w:next w:val="Normal"/>
    <w:autoRedefine/>
    <w:uiPriority w:val="39"/>
    <w:rsid w:val="00000611"/>
    <w:pPr>
      <w:spacing w:before="0" w:after="0"/>
      <w:ind w:left="1400"/>
      <w:jc w:val="left"/>
    </w:pPr>
    <w:rPr>
      <w:sz w:val="18"/>
      <w:szCs w:val="18"/>
    </w:rPr>
  </w:style>
  <w:style w:type="paragraph" w:styleId="TOC9">
    <w:name w:val="toc 9"/>
    <w:basedOn w:val="Normal"/>
    <w:next w:val="Normal"/>
    <w:autoRedefine/>
    <w:uiPriority w:val="39"/>
    <w:rsid w:val="00000611"/>
    <w:pPr>
      <w:spacing w:before="0" w:after="0"/>
      <w:ind w:left="1600"/>
      <w:jc w:val="left"/>
    </w:pPr>
    <w:rPr>
      <w:sz w:val="18"/>
      <w:szCs w:val="18"/>
    </w:rPr>
  </w:style>
  <w:style w:type="paragraph" w:customStyle="1" w:styleId="CellBody">
    <w:name w:val="CellBody"/>
    <w:basedOn w:val="Normal"/>
    <w:rsid w:val="00000611"/>
    <w:pPr>
      <w:spacing w:before="40" w:after="40"/>
    </w:pPr>
    <w:rPr>
      <w:b/>
      <w:noProof/>
      <w:color w:val="000000"/>
    </w:rPr>
  </w:style>
  <w:style w:type="paragraph" w:customStyle="1" w:styleId="CellHeadingcenter">
    <w:name w:val="CellHeadingcenter"/>
    <w:basedOn w:val="Normal"/>
    <w:rsid w:val="00000611"/>
    <w:pPr>
      <w:spacing w:before="60" w:after="60" w:line="200" w:lineRule="exact"/>
      <w:jc w:val="center"/>
    </w:pPr>
    <w:rPr>
      <w:noProof/>
      <w:color w:val="000000"/>
    </w:rPr>
  </w:style>
  <w:style w:type="paragraph" w:customStyle="1" w:styleId="CellBullet">
    <w:name w:val="Cell Bullet"/>
    <w:basedOn w:val="Normal"/>
    <w:rsid w:val="00000611"/>
    <w:pPr>
      <w:tabs>
        <w:tab w:val="left" w:pos="360"/>
      </w:tabs>
      <w:spacing w:before="40" w:after="40"/>
      <w:ind w:left="446" w:hanging="360"/>
    </w:pPr>
    <w:rPr>
      <w:b/>
      <w:noProof/>
      <w:color w:val="000000"/>
    </w:rPr>
  </w:style>
  <w:style w:type="paragraph" w:customStyle="1" w:styleId="CellHeading">
    <w:name w:val="CellHeading"/>
    <w:basedOn w:val="Normal"/>
    <w:rsid w:val="00000611"/>
    <w:pPr>
      <w:tabs>
        <w:tab w:val="left" w:pos="720"/>
        <w:tab w:val="left" w:pos="1440"/>
        <w:tab w:val="left" w:pos="2160"/>
        <w:tab w:val="left" w:pos="2880"/>
      </w:tabs>
      <w:ind w:left="80"/>
    </w:pPr>
    <w:rPr>
      <w:noProof/>
      <w:color w:val="000000"/>
    </w:rPr>
  </w:style>
  <w:style w:type="paragraph" w:customStyle="1" w:styleId="horunin">
    <w:name w:val="h/o run in"/>
    <w:basedOn w:val="Normal"/>
    <w:rsid w:val="00000611"/>
    <w:pPr>
      <w:keepNext/>
      <w:spacing w:before="540" w:after="400"/>
    </w:pPr>
    <w:rPr>
      <w:noProof/>
      <w:color w:val="000000"/>
      <w:sz w:val="24"/>
    </w:rPr>
  </w:style>
  <w:style w:type="character" w:styleId="PageNumber">
    <w:name w:val="page number"/>
    <w:basedOn w:val="DefaultParagraphFont"/>
    <w:rsid w:val="00000611"/>
  </w:style>
  <w:style w:type="paragraph" w:styleId="BodyTextIndent3">
    <w:name w:val="Body Text Indent 3"/>
    <w:basedOn w:val="Normal"/>
    <w:rsid w:val="00000611"/>
    <w:pPr>
      <w:ind w:left="720"/>
    </w:pPr>
    <w:rPr>
      <w:i/>
      <w:color w:val="FF0000"/>
    </w:rPr>
  </w:style>
  <w:style w:type="paragraph" w:customStyle="1" w:styleId="Bullet1">
    <w:name w:val="Bullet1"/>
    <w:basedOn w:val="Body"/>
    <w:rsid w:val="00000611"/>
    <w:pPr>
      <w:numPr>
        <w:numId w:val="7"/>
      </w:numPr>
      <w:spacing w:before="140"/>
    </w:pPr>
  </w:style>
  <w:style w:type="paragraph" w:customStyle="1" w:styleId="Body">
    <w:name w:val="Body"/>
    <w:rsid w:val="00000611"/>
    <w:pPr>
      <w:spacing w:before="240" w:line="252" w:lineRule="auto"/>
      <w:ind w:left="907"/>
    </w:pPr>
    <w:rPr>
      <w:rFonts w:ascii="Arial" w:hAnsi="Arial"/>
    </w:rPr>
  </w:style>
  <w:style w:type="paragraph" w:customStyle="1" w:styleId="TableCell">
    <w:name w:val="Table Cell"/>
    <w:basedOn w:val="Body"/>
    <w:rsid w:val="00000611"/>
    <w:pPr>
      <w:spacing w:before="60" w:after="60" w:line="240" w:lineRule="auto"/>
      <w:ind w:left="0"/>
    </w:pPr>
    <w:rPr>
      <w:color w:val="000000"/>
      <w:sz w:val="18"/>
    </w:rPr>
  </w:style>
  <w:style w:type="paragraph" w:customStyle="1" w:styleId="TableCellSm">
    <w:name w:val="Table Cell Sm"/>
    <w:basedOn w:val="TableCell"/>
    <w:rsid w:val="00000611"/>
    <w:pPr>
      <w:spacing w:after="40"/>
    </w:pPr>
  </w:style>
  <w:style w:type="paragraph" w:customStyle="1" w:styleId="TableCellHeadSmC">
    <w:name w:val="Table Cell Head Sm C"/>
    <w:basedOn w:val="Normal"/>
    <w:rsid w:val="00000611"/>
    <w:pPr>
      <w:spacing w:before="80" w:after="60"/>
      <w:jc w:val="center"/>
    </w:pPr>
    <w:rPr>
      <w:b/>
    </w:rPr>
  </w:style>
  <w:style w:type="paragraph" w:customStyle="1" w:styleId="TableCellBulletSm">
    <w:name w:val="Table Cell Bullet Sm"/>
    <w:basedOn w:val="Normal"/>
    <w:rsid w:val="00000611"/>
    <w:pPr>
      <w:tabs>
        <w:tab w:val="left" w:pos="360"/>
      </w:tabs>
      <w:spacing w:after="60" w:line="252" w:lineRule="auto"/>
      <w:ind w:left="360" w:hanging="360"/>
    </w:pPr>
    <w:rPr>
      <w:rFonts w:ascii="Verdana" w:hAnsi="Verdana"/>
    </w:rPr>
  </w:style>
  <w:style w:type="paragraph" w:styleId="BodyTextIndent2">
    <w:name w:val="Body Text Indent 2"/>
    <w:basedOn w:val="Normal"/>
    <w:rsid w:val="00000611"/>
    <w:pPr>
      <w:ind w:left="720"/>
    </w:pPr>
  </w:style>
  <w:style w:type="paragraph" w:customStyle="1" w:styleId="NumberHeaderText">
    <w:name w:val="Number Header Text"/>
    <w:basedOn w:val="Normal"/>
    <w:next w:val="NormalIndent"/>
    <w:rsid w:val="00000611"/>
    <w:pPr>
      <w:tabs>
        <w:tab w:val="right" w:pos="10080"/>
      </w:tabs>
    </w:pPr>
    <w:rPr>
      <w:b/>
    </w:rPr>
  </w:style>
  <w:style w:type="paragraph" w:customStyle="1" w:styleId="Bullet10">
    <w:name w:val="Bullet 1"/>
    <w:basedOn w:val="Normal"/>
    <w:rsid w:val="00000611"/>
    <w:pPr>
      <w:numPr>
        <w:numId w:val="10"/>
      </w:numPr>
    </w:pPr>
  </w:style>
  <w:style w:type="paragraph" w:styleId="Caption">
    <w:name w:val="caption"/>
    <w:basedOn w:val="Normal"/>
    <w:next w:val="Normal"/>
    <w:qFormat/>
    <w:rsid w:val="007F1A2A"/>
    <w:pPr>
      <w:spacing w:before="60"/>
      <w:jc w:val="center"/>
    </w:pPr>
    <w:rPr>
      <w:sz w:val="16"/>
    </w:rPr>
  </w:style>
  <w:style w:type="paragraph" w:customStyle="1" w:styleId="NormalTableText">
    <w:name w:val="Normal Table Text"/>
    <w:basedOn w:val="Normal"/>
    <w:rsid w:val="00000611"/>
    <w:rPr>
      <w:sz w:val="18"/>
    </w:rPr>
  </w:style>
  <w:style w:type="paragraph" w:customStyle="1" w:styleId="SignatureLine">
    <w:name w:val="Signature Line"/>
    <w:basedOn w:val="Normal"/>
    <w:rsid w:val="00000611"/>
    <w:pPr>
      <w:tabs>
        <w:tab w:val="center" w:pos="2880"/>
        <w:tab w:val="left" w:pos="5760"/>
        <w:tab w:val="left" w:pos="6480"/>
        <w:tab w:val="center" w:pos="7920"/>
        <w:tab w:val="right" w:pos="9360"/>
      </w:tabs>
    </w:pPr>
  </w:style>
  <w:style w:type="paragraph" w:customStyle="1" w:styleId="BulletIndent2">
    <w:name w:val="Bullet Indent 2"/>
    <w:basedOn w:val="BulletIndent0"/>
    <w:rsid w:val="00000611"/>
    <w:pPr>
      <w:numPr>
        <w:numId w:val="8"/>
      </w:numPr>
    </w:pPr>
  </w:style>
  <w:style w:type="character" w:styleId="FollowedHyperlink">
    <w:name w:val="FollowedHyperlink"/>
    <w:basedOn w:val="DefaultParagraphFont"/>
    <w:uiPriority w:val="99"/>
    <w:rsid w:val="00000611"/>
    <w:rPr>
      <w:color w:val="800080"/>
      <w:u w:val="single"/>
    </w:rPr>
  </w:style>
  <w:style w:type="paragraph" w:customStyle="1" w:styleId="Appendix1">
    <w:name w:val="Appendix 1"/>
    <w:basedOn w:val="Heading1"/>
    <w:rsid w:val="006C1B5D"/>
    <w:pPr>
      <w:numPr>
        <w:numId w:val="9"/>
      </w:numPr>
    </w:pPr>
  </w:style>
  <w:style w:type="paragraph" w:styleId="PlainText">
    <w:name w:val="Plain Text"/>
    <w:basedOn w:val="Normal"/>
    <w:rsid w:val="00000611"/>
    <w:pPr>
      <w:spacing w:before="0" w:after="0"/>
    </w:pPr>
    <w:rPr>
      <w:rFonts w:ascii="Courier New" w:hAnsi="Courier New"/>
      <w:sz w:val="24"/>
    </w:rPr>
  </w:style>
  <w:style w:type="character" w:styleId="CommentReference">
    <w:name w:val="annotation reference"/>
    <w:basedOn w:val="DefaultParagraphFont"/>
    <w:semiHidden/>
    <w:rsid w:val="00000611"/>
    <w:rPr>
      <w:sz w:val="16"/>
    </w:rPr>
  </w:style>
  <w:style w:type="paragraph" w:styleId="CommentText">
    <w:name w:val="annotation text"/>
    <w:basedOn w:val="Normal"/>
    <w:link w:val="CommentTextChar1"/>
    <w:semiHidden/>
    <w:rsid w:val="00000611"/>
  </w:style>
  <w:style w:type="paragraph" w:customStyle="1" w:styleId="Bodytext0">
    <w:name w:val="Bodytext"/>
    <w:basedOn w:val="Normal"/>
    <w:rsid w:val="007A47D4"/>
    <w:pPr>
      <w:widowControl w:val="0"/>
      <w:spacing w:before="26" w:after="240" w:line="240" w:lineRule="atLeast"/>
      <w:ind w:left="1080" w:right="115"/>
    </w:pPr>
  </w:style>
  <w:style w:type="paragraph" w:customStyle="1" w:styleId="tabletext0">
    <w:name w:val="table_text"/>
    <w:basedOn w:val="Normal"/>
    <w:rsid w:val="007A47D4"/>
    <w:pPr>
      <w:spacing w:before="40" w:after="40"/>
      <w:ind w:left="-18" w:firstLine="18"/>
    </w:pPr>
    <w:rPr>
      <w:color w:val="000000"/>
      <w:sz w:val="18"/>
    </w:rPr>
  </w:style>
  <w:style w:type="paragraph" w:styleId="BalloonText">
    <w:name w:val="Balloon Text"/>
    <w:basedOn w:val="Normal"/>
    <w:link w:val="BalloonTextChar"/>
    <w:uiPriority w:val="99"/>
    <w:semiHidden/>
    <w:rsid w:val="00EC531F"/>
    <w:rPr>
      <w:rFonts w:ascii="Tahoma" w:hAnsi="Tahoma" w:cs="Tahoma"/>
      <w:sz w:val="16"/>
      <w:szCs w:val="16"/>
    </w:rPr>
  </w:style>
  <w:style w:type="paragraph" w:customStyle="1" w:styleId="BulletText">
    <w:name w:val="Bullet Text"/>
    <w:basedOn w:val="Normal"/>
    <w:rsid w:val="00980ADE"/>
    <w:pPr>
      <w:numPr>
        <w:numId w:val="12"/>
      </w:numPr>
      <w:spacing w:before="60" w:after="60"/>
    </w:pPr>
    <w:rPr>
      <w:snapToGrid w:val="0"/>
      <w:color w:val="000000"/>
    </w:rPr>
  </w:style>
  <w:style w:type="paragraph" w:customStyle="1" w:styleId="ParagraphHeading">
    <w:name w:val="Paragraph Heading"/>
    <w:basedOn w:val="Normal"/>
    <w:rsid w:val="00980ADE"/>
    <w:rPr>
      <w:b/>
      <w:color w:val="000000"/>
    </w:rPr>
  </w:style>
  <w:style w:type="paragraph" w:customStyle="1" w:styleId="TableHeading">
    <w:name w:val="Table Heading"/>
    <w:basedOn w:val="Normal"/>
    <w:rsid w:val="00A25C6A"/>
    <w:pPr>
      <w:spacing w:before="0" w:after="0"/>
      <w:jc w:val="center"/>
    </w:pPr>
    <w:rPr>
      <w:b/>
      <w:color w:val="000000"/>
    </w:rPr>
  </w:style>
  <w:style w:type="paragraph" w:customStyle="1" w:styleId="BulletedTextHeading">
    <w:name w:val="Bulleted Text Heading"/>
    <w:basedOn w:val="Normal"/>
    <w:rsid w:val="0013593E"/>
    <w:pPr>
      <w:spacing w:before="60" w:after="60"/>
    </w:pPr>
    <w:rPr>
      <w:b/>
      <w:snapToGrid w:val="0"/>
      <w:color w:val="000000"/>
    </w:rPr>
  </w:style>
  <w:style w:type="paragraph" w:customStyle="1" w:styleId="Tabletext1">
    <w:name w:val="Table text"/>
    <w:basedOn w:val="Normal"/>
    <w:rsid w:val="0013593E"/>
    <w:pPr>
      <w:spacing w:before="0" w:after="0"/>
      <w:ind w:left="360"/>
    </w:pPr>
    <w:rPr>
      <w:color w:val="000000"/>
    </w:rPr>
  </w:style>
  <w:style w:type="paragraph" w:styleId="ListNumber3">
    <w:name w:val="List Number 3"/>
    <w:basedOn w:val="ListNumber2"/>
    <w:rsid w:val="00724921"/>
    <w:pPr>
      <w:numPr>
        <w:numId w:val="13"/>
      </w:numPr>
      <w:contextualSpacing w:val="0"/>
    </w:pPr>
  </w:style>
  <w:style w:type="paragraph" w:styleId="ListNumber2">
    <w:name w:val="List Number 2"/>
    <w:basedOn w:val="ListNumber"/>
    <w:unhideWhenUsed/>
    <w:rsid w:val="00724921"/>
    <w:pPr>
      <w:numPr>
        <w:numId w:val="30"/>
      </w:numPr>
      <w:spacing w:before="60" w:after="60"/>
      <w:ind w:left="360"/>
    </w:pPr>
  </w:style>
  <w:style w:type="table" w:customStyle="1" w:styleId="LightList1">
    <w:name w:val="Light List1"/>
    <w:basedOn w:val="TableNormal"/>
    <w:uiPriority w:val="61"/>
    <w:rsid w:val="007D29E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2">
    <w:name w:val="Medium Shading 1 Accent 2"/>
    <w:basedOn w:val="TableNormal"/>
    <w:uiPriority w:val="63"/>
    <w:rsid w:val="007D29E5"/>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ableGrid">
    <w:name w:val="Table Grid"/>
    <w:basedOn w:val="TableNormal"/>
    <w:uiPriority w:val="59"/>
    <w:rsid w:val="006D0268"/>
    <w:rPr>
      <w:rFonts w:ascii="Arial" w:hAnsi="Arial"/>
    </w:rPr>
    <w:tblPr>
      <w:tblStyleRow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trPr>
      <w:cantSplit/>
    </w:trPr>
    <w:tcPr>
      <w:shd w:val="clear" w:color="auto" w:fill="B8CCE4"/>
    </w:tcPr>
    <w:tblStylePr w:type="firstRow">
      <w:pPr>
        <w:jc w:val="left"/>
      </w:pPr>
      <w:rPr>
        <w:rFonts w:ascii="Arial" w:hAnsi="Arial"/>
        <w:b/>
        <w:color w:val="FFFFFF"/>
      </w:rPr>
      <w:tblPr/>
      <w:trPr>
        <w:cantSplit w:val="0"/>
        <w:tblHeader/>
      </w:trPr>
      <w:tcPr>
        <w:shd w:val="clear" w:color="auto" w:fill="365F91"/>
      </w:tcPr>
    </w:tblStylePr>
    <w:tblStylePr w:type="band1Horz">
      <w:tblPr/>
      <w:tcPr>
        <w:shd w:val="clear" w:color="auto" w:fill="DBE5F1"/>
      </w:tcPr>
    </w:tblStylePr>
  </w:style>
  <w:style w:type="paragraph" w:customStyle="1" w:styleId="BodyBullet">
    <w:name w:val="Body Bullet"/>
    <w:basedOn w:val="BodyText"/>
    <w:rsid w:val="00320E30"/>
    <w:pPr>
      <w:numPr>
        <w:numId w:val="14"/>
      </w:numPr>
      <w:contextualSpacing/>
    </w:pPr>
    <w:rPr>
      <w:color w:val="auto"/>
    </w:rPr>
  </w:style>
  <w:style w:type="table" w:styleId="MediumShading2-Accent6">
    <w:name w:val="Medium Shading 2 Accent 6"/>
    <w:basedOn w:val="TableNormal"/>
    <w:uiPriority w:val="64"/>
    <w:rsid w:val="00AC3A4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AC3A4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code">
    <w:name w:val="code"/>
    <w:basedOn w:val="DefaultParagraphFont"/>
    <w:rsid w:val="00744E0D"/>
    <w:rPr>
      <w:rFonts w:ascii="Courier New" w:hAnsi="Courier New"/>
      <w:sz w:val="18"/>
    </w:rPr>
  </w:style>
  <w:style w:type="paragraph" w:styleId="ListParagraph">
    <w:name w:val="List Paragraph"/>
    <w:basedOn w:val="Normal"/>
    <w:uiPriority w:val="34"/>
    <w:qFormat/>
    <w:rsid w:val="00B33F06"/>
    <w:pPr>
      <w:ind w:left="720"/>
    </w:pPr>
  </w:style>
  <w:style w:type="table" w:customStyle="1" w:styleId="Usecasetable">
    <w:name w:val="Use case table"/>
    <w:basedOn w:val="TableNormal"/>
    <w:rsid w:val="00EC2EB5"/>
    <w:rPr>
      <w:rFonts w:ascii="Arial" w:hAnsi="Arial"/>
    </w:rPr>
    <w:tblPr>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tcPr>
      <w:shd w:val="clear" w:color="auto" w:fill="DBE5F1"/>
    </w:tcPr>
    <w:tblStylePr w:type="firstRow">
      <w:rPr>
        <w:b w:val="0"/>
      </w:rPr>
    </w:tblStylePr>
    <w:tblStylePr w:type="firstCol">
      <w:rPr>
        <w:rFonts w:ascii="Arial" w:hAnsi="Arial"/>
        <w:b w:val="0"/>
        <w:i w:val="0"/>
        <w:color w:val="FFFFFF"/>
      </w:rPr>
      <w:tblPr/>
      <w:tcPr>
        <w:shd w:val="clear" w:color="auto" w:fill="365F91"/>
      </w:tcPr>
    </w:tblStylePr>
  </w:style>
  <w:style w:type="table" w:customStyle="1" w:styleId="LightShading1">
    <w:name w:val="Light Shading1"/>
    <w:basedOn w:val="TableNormal"/>
    <w:uiPriority w:val="60"/>
    <w:rsid w:val="00D310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ableofFigures">
    <w:name w:val="table of figures"/>
    <w:basedOn w:val="Normal"/>
    <w:next w:val="Normal"/>
    <w:uiPriority w:val="99"/>
    <w:unhideWhenUsed/>
    <w:rsid w:val="006F49FC"/>
    <w:pPr>
      <w:spacing w:before="0" w:after="0"/>
      <w:ind w:left="400" w:hanging="400"/>
      <w:jc w:val="left"/>
    </w:pPr>
    <w:rPr>
      <w:smallCaps/>
    </w:rPr>
  </w:style>
  <w:style w:type="paragraph" w:styleId="TOCHeading">
    <w:name w:val="TOC Heading"/>
    <w:basedOn w:val="Heading1"/>
    <w:next w:val="Normal"/>
    <w:uiPriority w:val="39"/>
    <w:semiHidden/>
    <w:unhideWhenUsed/>
    <w:qFormat/>
    <w:rsid w:val="006F49FC"/>
    <w:pPr>
      <w:keepLines/>
      <w:spacing w:line="276" w:lineRule="auto"/>
      <w:ind w:left="0" w:firstLine="0"/>
      <w:outlineLvl w:val="9"/>
    </w:pPr>
    <w:rPr>
      <w:rFonts w:ascii="Cambria" w:hAnsi="Cambria"/>
      <w:color w:val="365F91"/>
      <w:szCs w:val="28"/>
    </w:rPr>
  </w:style>
  <w:style w:type="table" w:styleId="LightList-Accent5">
    <w:name w:val="Light List Accent 5"/>
    <w:basedOn w:val="TableNormal"/>
    <w:uiPriority w:val="61"/>
    <w:rsid w:val="00A4174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2-Accent5">
    <w:name w:val="Medium Shading 2 Accent 5"/>
    <w:basedOn w:val="TableNormal"/>
    <w:uiPriority w:val="64"/>
    <w:rsid w:val="008450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ListBullet">
    <w:name w:val="List Bullet"/>
    <w:basedOn w:val="Normal"/>
    <w:rsid w:val="00067EBD"/>
    <w:pPr>
      <w:numPr>
        <w:numId w:val="15"/>
      </w:numPr>
      <w:spacing w:before="60" w:after="60"/>
    </w:pPr>
    <w:rPr>
      <w:szCs w:val="24"/>
    </w:rPr>
  </w:style>
  <w:style w:type="paragraph" w:customStyle="1" w:styleId="CharChar">
    <w:name w:val="Char Char"/>
    <w:basedOn w:val="Normal"/>
    <w:rsid w:val="00AB3F5F"/>
    <w:pPr>
      <w:spacing w:before="60" w:after="160" w:line="240" w:lineRule="exact"/>
    </w:pPr>
    <w:rPr>
      <w:rFonts w:ascii="Verdana" w:hAnsi="Verdana"/>
      <w:color w:val="FF00FF"/>
    </w:rPr>
  </w:style>
  <w:style w:type="paragraph" w:customStyle="1" w:styleId="ListNumber1">
    <w:name w:val="List Number1"/>
    <w:basedOn w:val="ListBullet"/>
    <w:rsid w:val="007C6486"/>
    <w:pPr>
      <w:numPr>
        <w:numId w:val="17"/>
      </w:numPr>
    </w:pPr>
  </w:style>
  <w:style w:type="paragraph" w:styleId="ListContinue3">
    <w:name w:val="List Continue 3"/>
    <w:basedOn w:val="ListContinue2"/>
    <w:unhideWhenUsed/>
    <w:rsid w:val="00724921"/>
    <w:pPr>
      <w:ind w:left="1080"/>
    </w:pPr>
  </w:style>
  <w:style w:type="paragraph" w:styleId="ListBullet2">
    <w:name w:val="List Bullet 2"/>
    <w:basedOn w:val="ListBullet"/>
    <w:unhideWhenUsed/>
    <w:rsid w:val="00724921"/>
    <w:pPr>
      <w:numPr>
        <w:numId w:val="18"/>
      </w:numPr>
      <w:contextualSpacing/>
    </w:pPr>
  </w:style>
  <w:style w:type="paragraph" w:styleId="ListContinue2">
    <w:name w:val="List Continue 2"/>
    <w:basedOn w:val="ListContinue"/>
    <w:link w:val="ListContinue2Char"/>
    <w:rsid w:val="00724921"/>
    <w:pPr>
      <w:ind w:left="720"/>
      <w:contextualSpacing/>
      <w:jc w:val="left"/>
    </w:pPr>
  </w:style>
  <w:style w:type="character" w:customStyle="1" w:styleId="ListContinue2Char">
    <w:name w:val="List Continue 2 Char"/>
    <w:basedOn w:val="DefaultParagraphFont"/>
    <w:link w:val="ListContinue2"/>
    <w:rsid w:val="00724921"/>
    <w:rPr>
      <w:rFonts w:ascii="Calibri" w:hAnsi="Calibri"/>
      <w:sz w:val="22"/>
    </w:rPr>
  </w:style>
  <w:style w:type="paragraph" w:styleId="NormalWeb">
    <w:name w:val="Normal (Web)"/>
    <w:basedOn w:val="Normal"/>
    <w:semiHidden/>
    <w:rsid w:val="00504D93"/>
    <w:pPr>
      <w:spacing w:before="100" w:beforeAutospacing="1" w:after="100" w:afterAutospacing="1"/>
    </w:pPr>
    <w:rPr>
      <w:color w:val="000000"/>
    </w:rPr>
  </w:style>
  <w:style w:type="paragraph" w:customStyle="1" w:styleId="Preformatted">
    <w:name w:val="Preformatted"/>
    <w:basedOn w:val="Normal"/>
    <w:rsid w:val="00504D93"/>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pPr>
    <w:rPr>
      <w:rFonts w:ascii="Courier New" w:hAnsi="Courier New" w:cs="Courier New"/>
    </w:rPr>
  </w:style>
  <w:style w:type="paragraph" w:styleId="HTMLPreformatted">
    <w:name w:val="HTML Preformatted"/>
    <w:basedOn w:val="Normal"/>
    <w:link w:val="HTMLPreformattedChar"/>
    <w:semiHidden/>
    <w:rsid w:val="0050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Courier New"/>
    </w:rPr>
  </w:style>
  <w:style w:type="character" w:customStyle="1" w:styleId="HTMLPreformattedChar">
    <w:name w:val="HTML Preformatted Char"/>
    <w:basedOn w:val="DefaultParagraphFont"/>
    <w:link w:val="HTMLPreformatted"/>
    <w:semiHidden/>
    <w:rsid w:val="00504D93"/>
    <w:rPr>
      <w:rFonts w:ascii="Courier New" w:eastAsia="Courier New" w:hAnsi="Courier New" w:cs="Courier New"/>
    </w:rPr>
  </w:style>
  <w:style w:type="paragraph" w:customStyle="1" w:styleId="Subhead">
    <w:name w:val="Subhead"/>
    <w:rsid w:val="00504D93"/>
    <w:pPr>
      <w:overflowPunct w:val="0"/>
      <w:autoSpaceDE w:val="0"/>
      <w:autoSpaceDN w:val="0"/>
      <w:adjustRightInd w:val="0"/>
      <w:textAlignment w:val="baseline"/>
    </w:pPr>
    <w:rPr>
      <w:rFonts w:ascii="Helvetica" w:hAnsi="Helvetica"/>
      <w:b/>
      <w:color w:val="000000"/>
      <w:sz w:val="24"/>
    </w:rPr>
  </w:style>
  <w:style w:type="paragraph" w:styleId="BodyText2">
    <w:name w:val="Body Text 2"/>
    <w:basedOn w:val="Normal"/>
    <w:link w:val="BodyText2Char"/>
    <w:semiHidden/>
    <w:rsid w:val="00504D93"/>
    <w:rPr>
      <w:rFonts w:cs="Arial"/>
      <w:sz w:val="18"/>
      <w:szCs w:val="18"/>
    </w:rPr>
  </w:style>
  <w:style w:type="character" w:customStyle="1" w:styleId="BodyText2Char">
    <w:name w:val="Body Text 2 Char"/>
    <w:basedOn w:val="DefaultParagraphFont"/>
    <w:link w:val="BodyText2"/>
    <w:semiHidden/>
    <w:rsid w:val="00504D93"/>
    <w:rPr>
      <w:rFonts w:ascii="Arial" w:hAnsi="Arial" w:cs="Arial"/>
      <w:sz w:val="18"/>
      <w:szCs w:val="18"/>
    </w:rPr>
  </w:style>
  <w:style w:type="paragraph" w:customStyle="1" w:styleId="StyleHeading2Arial">
    <w:name w:val="Style Heading 2 + Arial"/>
    <w:basedOn w:val="Heading2"/>
    <w:rsid w:val="00504D93"/>
    <w:pPr>
      <w:numPr>
        <w:ilvl w:val="0"/>
        <w:numId w:val="0"/>
      </w:numPr>
      <w:tabs>
        <w:tab w:val="num" w:pos="360"/>
      </w:tabs>
      <w:spacing w:after="240"/>
      <w:ind w:left="360" w:hanging="360"/>
    </w:pPr>
    <w:rPr>
      <w:rFonts w:ascii="Arial (W1)" w:hAnsi="Arial (W1)" w:cs="Arial"/>
      <w:bCs/>
      <w:sz w:val="32"/>
      <w:szCs w:val="32"/>
    </w:rPr>
  </w:style>
  <w:style w:type="character" w:customStyle="1" w:styleId="StyleArial">
    <w:name w:val="Style Arial"/>
    <w:basedOn w:val="DefaultParagraphFont"/>
    <w:rsid w:val="00504D93"/>
    <w:rPr>
      <w:rFonts w:ascii="Arial" w:hAnsi="Arial"/>
      <w:sz w:val="22"/>
      <w:szCs w:val="22"/>
    </w:rPr>
  </w:style>
  <w:style w:type="paragraph" w:customStyle="1" w:styleId="StyleAfter6pt">
    <w:name w:val="Style After:  6 pt"/>
    <w:basedOn w:val="Normal"/>
    <w:rsid w:val="00504D93"/>
  </w:style>
  <w:style w:type="character" w:customStyle="1" w:styleId="Heading1Char">
    <w:name w:val="Heading 1 Char"/>
    <w:basedOn w:val="DefaultParagraphFont"/>
    <w:link w:val="Heading1"/>
    <w:rsid w:val="000A3406"/>
    <w:rPr>
      <w:rFonts w:ascii="Calibri" w:hAnsi="Arial Bold" w:cs="Arial"/>
      <w:b/>
      <w:bCs/>
      <w:color w:val="17365D" w:themeColor="text2" w:themeShade="BF"/>
      <w:sz w:val="40"/>
      <w:szCs w:val="40"/>
      <w:shd w:val="clear" w:color="auto" w:fill="F2F2F2"/>
    </w:rPr>
  </w:style>
  <w:style w:type="character" w:customStyle="1" w:styleId="Heading2Char">
    <w:name w:val="Heading 2 Char"/>
    <w:basedOn w:val="DefaultParagraphFont"/>
    <w:link w:val="Heading2"/>
    <w:rsid w:val="001521A0"/>
    <w:rPr>
      <w:rFonts w:ascii="Calibri" w:hAnsi="Arial Bold"/>
      <w:b/>
      <w:color w:val="17365D" w:themeColor="text2" w:themeShade="BF"/>
      <w:sz w:val="36"/>
      <w:shd w:val="clear" w:color="auto" w:fill="E6E6E6"/>
    </w:rPr>
  </w:style>
  <w:style w:type="character" w:customStyle="1" w:styleId="Heading9Char">
    <w:name w:val="Heading 9 Char"/>
    <w:basedOn w:val="DefaultParagraphFont"/>
    <w:link w:val="Heading9"/>
    <w:rsid w:val="00504D93"/>
    <w:rPr>
      <w:rFonts w:ascii="Calibri" w:hAnsi="Calibri"/>
      <w:i/>
      <w:sz w:val="22"/>
      <w:u w:val="single"/>
    </w:rPr>
  </w:style>
  <w:style w:type="character" w:customStyle="1" w:styleId="TitleChar">
    <w:name w:val="Title Char"/>
    <w:basedOn w:val="DefaultParagraphFont"/>
    <w:link w:val="Title"/>
    <w:rsid w:val="001521A0"/>
    <w:rPr>
      <w:rFonts w:ascii="Arial Bold" w:hAnsi="Arial Bold"/>
      <w:b/>
      <w:color w:val="17365D" w:themeColor="text2" w:themeShade="BF"/>
      <w:kern w:val="28"/>
      <w:sz w:val="44"/>
    </w:rPr>
  </w:style>
  <w:style w:type="paragraph" w:styleId="Subtitle">
    <w:name w:val="Subtitle"/>
    <w:basedOn w:val="Normal"/>
    <w:next w:val="Normal"/>
    <w:link w:val="SubtitleChar"/>
    <w:qFormat/>
    <w:rsid w:val="002C6656"/>
    <w:pPr>
      <w:keepNext/>
      <w:tabs>
        <w:tab w:val="num" w:pos="720"/>
      </w:tabs>
      <w:spacing w:after="60"/>
      <w:ind w:left="720" w:hanging="360"/>
    </w:pPr>
    <w:rPr>
      <w:rFonts w:cs="Arial"/>
      <w:b/>
      <w:i/>
      <w:color w:val="244061"/>
      <w:sz w:val="32"/>
    </w:rPr>
  </w:style>
  <w:style w:type="character" w:customStyle="1" w:styleId="SubtitleChar">
    <w:name w:val="Subtitle Char"/>
    <w:basedOn w:val="DefaultParagraphFont"/>
    <w:link w:val="Subtitle"/>
    <w:rsid w:val="002C6656"/>
    <w:rPr>
      <w:rFonts w:ascii="Calibri" w:hAnsi="Calibri" w:cs="Arial"/>
      <w:b/>
      <w:i/>
      <w:color w:val="244061"/>
      <w:sz w:val="32"/>
    </w:rPr>
  </w:style>
  <w:style w:type="character" w:styleId="Emphasis">
    <w:name w:val="Emphasis"/>
    <w:basedOn w:val="DefaultParagraphFont"/>
    <w:qFormat/>
    <w:rsid w:val="00504D93"/>
    <w:rPr>
      <w:i/>
      <w:iCs/>
    </w:rPr>
  </w:style>
  <w:style w:type="paragraph" w:styleId="NoSpacing">
    <w:name w:val="No Spacing"/>
    <w:link w:val="NoSpacingChar"/>
    <w:uiPriority w:val="1"/>
    <w:qFormat/>
    <w:rsid w:val="00504D93"/>
    <w:rPr>
      <w:rFonts w:ascii="Calibri" w:hAnsi="Calibri"/>
      <w:sz w:val="22"/>
      <w:szCs w:val="22"/>
    </w:rPr>
  </w:style>
  <w:style w:type="character" w:customStyle="1" w:styleId="NoSpacingChar">
    <w:name w:val="No Spacing Char"/>
    <w:basedOn w:val="DefaultParagraphFont"/>
    <w:link w:val="NoSpacing"/>
    <w:uiPriority w:val="1"/>
    <w:rsid w:val="00504D93"/>
    <w:rPr>
      <w:rFonts w:ascii="Calibri" w:hAnsi="Calibri"/>
      <w:sz w:val="22"/>
      <w:szCs w:val="22"/>
      <w:lang w:val="en-US" w:eastAsia="en-US" w:bidi="ar-SA"/>
    </w:rPr>
  </w:style>
  <w:style w:type="character" w:customStyle="1" w:styleId="BalloonTextChar">
    <w:name w:val="Balloon Text Char"/>
    <w:basedOn w:val="DefaultParagraphFont"/>
    <w:link w:val="BalloonText"/>
    <w:uiPriority w:val="99"/>
    <w:semiHidden/>
    <w:rsid w:val="00504D93"/>
    <w:rPr>
      <w:rFonts w:ascii="Tahoma" w:hAnsi="Tahoma" w:cs="Tahoma"/>
      <w:sz w:val="16"/>
      <w:szCs w:val="16"/>
    </w:rPr>
  </w:style>
  <w:style w:type="character" w:customStyle="1" w:styleId="CommentTextChar">
    <w:name w:val="Comment Text Char"/>
    <w:basedOn w:val="DefaultParagraphFont"/>
    <w:semiHidden/>
    <w:rsid w:val="00504D93"/>
    <w:rPr>
      <w:rFonts w:ascii="Arial" w:hAnsi="Arial"/>
    </w:rPr>
  </w:style>
  <w:style w:type="paragraph" w:styleId="ListContinue">
    <w:name w:val="List Continue"/>
    <w:basedOn w:val="Normal"/>
    <w:rsid w:val="00724921"/>
    <w:pPr>
      <w:ind w:left="360"/>
    </w:pPr>
  </w:style>
  <w:style w:type="paragraph" w:customStyle="1" w:styleId="StyleBulleted">
    <w:name w:val="Style Bulleted"/>
    <w:basedOn w:val="Normal"/>
    <w:rsid w:val="00504D93"/>
    <w:pPr>
      <w:numPr>
        <w:numId w:val="19"/>
      </w:numPr>
    </w:pPr>
  </w:style>
  <w:style w:type="character" w:customStyle="1" w:styleId="HeaderChar">
    <w:name w:val="Header Char"/>
    <w:basedOn w:val="DefaultParagraphFont"/>
    <w:link w:val="Header"/>
    <w:uiPriority w:val="99"/>
    <w:rsid w:val="00504D93"/>
    <w:rPr>
      <w:rFonts w:ascii="Arial" w:hAnsi="Arial"/>
    </w:rPr>
  </w:style>
  <w:style w:type="paragraph" w:styleId="CommentSubject">
    <w:name w:val="annotation subject"/>
    <w:basedOn w:val="CommentText"/>
    <w:next w:val="CommentText"/>
    <w:link w:val="CommentSubjectChar"/>
    <w:uiPriority w:val="99"/>
    <w:semiHidden/>
    <w:unhideWhenUsed/>
    <w:rsid w:val="00504D93"/>
    <w:rPr>
      <w:b/>
      <w:bCs/>
    </w:rPr>
  </w:style>
  <w:style w:type="character" w:customStyle="1" w:styleId="CommentTextChar1">
    <w:name w:val="Comment Text Char1"/>
    <w:basedOn w:val="DefaultParagraphFont"/>
    <w:link w:val="CommentText"/>
    <w:semiHidden/>
    <w:rsid w:val="00504D93"/>
    <w:rPr>
      <w:rFonts w:ascii="Arial" w:hAnsi="Arial"/>
    </w:rPr>
  </w:style>
  <w:style w:type="character" w:customStyle="1" w:styleId="CommentSubjectChar">
    <w:name w:val="Comment Subject Char"/>
    <w:basedOn w:val="CommentTextChar1"/>
    <w:link w:val="CommentSubject"/>
    <w:uiPriority w:val="99"/>
    <w:semiHidden/>
    <w:rsid w:val="00504D93"/>
    <w:rPr>
      <w:rFonts w:ascii="Arial" w:hAnsi="Arial"/>
      <w:b/>
      <w:bCs/>
    </w:rPr>
  </w:style>
  <w:style w:type="paragraph" w:styleId="FootnoteText">
    <w:name w:val="footnote text"/>
    <w:basedOn w:val="Normal"/>
    <w:link w:val="FootnoteTextChar"/>
    <w:semiHidden/>
    <w:rsid w:val="00504D93"/>
    <w:pPr>
      <w:spacing w:before="0"/>
    </w:pPr>
  </w:style>
  <w:style w:type="character" w:customStyle="1" w:styleId="FootnoteTextChar">
    <w:name w:val="Footnote Text Char"/>
    <w:basedOn w:val="DefaultParagraphFont"/>
    <w:link w:val="FootnoteText"/>
    <w:semiHidden/>
    <w:rsid w:val="00504D93"/>
    <w:rPr>
      <w:rFonts w:ascii="Arial" w:hAnsi="Arial"/>
    </w:rPr>
  </w:style>
  <w:style w:type="character" w:styleId="FootnoteReference">
    <w:name w:val="footnote reference"/>
    <w:basedOn w:val="DefaultParagraphFont"/>
    <w:semiHidden/>
    <w:rsid w:val="00504D93"/>
    <w:rPr>
      <w:vertAlign w:val="superscript"/>
    </w:rPr>
  </w:style>
  <w:style w:type="character" w:customStyle="1" w:styleId="Heading3Char">
    <w:name w:val="Heading 3 Char"/>
    <w:basedOn w:val="DefaultParagraphFont"/>
    <w:link w:val="Heading3"/>
    <w:rsid w:val="001521A0"/>
    <w:rPr>
      <w:rFonts w:ascii="Calibri" w:hAnsi="Arial Bold"/>
      <w:b/>
      <w:color w:val="17365D" w:themeColor="text2" w:themeShade="BF"/>
      <w:sz w:val="32"/>
      <w:shd w:val="clear" w:color="auto" w:fill="F2F2F2"/>
    </w:rPr>
  </w:style>
  <w:style w:type="character" w:styleId="SubtleReference">
    <w:name w:val="Subtle Reference"/>
    <w:basedOn w:val="DefaultParagraphFont"/>
    <w:uiPriority w:val="31"/>
    <w:qFormat/>
    <w:rsid w:val="00597A2C"/>
    <w:rPr>
      <w:smallCaps/>
      <w:color w:val="C0504D"/>
      <w:u w:val="single"/>
    </w:rPr>
  </w:style>
  <w:style w:type="character" w:styleId="IntenseEmphasis">
    <w:name w:val="Intense Emphasis"/>
    <w:basedOn w:val="DefaultParagraphFont"/>
    <w:uiPriority w:val="21"/>
    <w:qFormat/>
    <w:rsid w:val="00345FAE"/>
    <w:rPr>
      <w:b/>
      <w:bCs/>
      <w:i/>
      <w:iCs/>
      <w:color w:val="4F81BD"/>
    </w:rPr>
  </w:style>
  <w:style w:type="table" w:styleId="MediumGrid1-Accent1">
    <w:name w:val="Medium Grid 1 Accent 1"/>
    <w:basedOn w:val="TableNormal"/>
    <w:uiPriority w:val="67"/>
    <w:rsid w:val="000C7FD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3-Accent1">
    <w:name w:val="Medium Grid 3 Accent 1"/>
    <w:basedOn w:val="TableNormal"/>
    <w:uiPriority w:val="69"/>
    <w:rsid w:val="001B0CC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1B0CC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Shading1-Accent11">
    <w:name w:val="Medium Shading 1 - Accent 11"/>
    <w:basedOn w:val="TableNormal"/>
    <w:uiPriority w:val="63"/>
    <w:rsid w:val="006616F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ullet">
    <w:name w:val="bullet"/>
    <w:basedOn w:val="Normal"/>
    <w:link w:val="bulletChar"/>
    <w:qFormat/>
    <w:rsid w:val="00724921"/>
    <w:pPr>
      <w:numPr>
        <w:numId w:val="16"/>
      </w:numPr>
      <w:spacing w:before="60" w:after="60"/>
      <w:ind w:hanging="432"/>
    </w:pPr>
    <w:rPr>
      <w:snapToGrid w:val="0"/>
    </w:rPr>
  </w:style>
  <w:style w:type="paragraph" w:customStyle="1" w:styleId="ListBullet1">
    <w:name w:val="List Bullet 1"/>
    <w:basedOn w:val="ListBullet"/>
    <w:link w:val="ListBullet1Char"/>
    <w:qFormat/>
    <w:rsid w:val="00724921"/>
    <w:pPr>
      <w:numPr>
        <w:numId w:val="21"/>
      </w:numPr>
      <w:ind w:left="360"/>
    </w:pPr>
  </w:style>
  <w:style w:type="paragraph" w:styleId="ListContinue4">
    <w:name w:val="List Continue 4"/>
    <w:basedOn w:val="ListContinue3"/>
    <w:unhideWhenUsed/>
    <w:rsid w:val="00724921"/>
    <w:pPr>
      <w:ind w:left="1440"/>
    </w:pPr>
  </w:style>
  <w:style w:type="character" w:customStyle="1" w:styleId="bulletChar">
    <w:name w:val="bullet Char"/>
    <w:basedOn w:val="DefaultParagraphFont"/>
    <w:link w:val="bullet"/>
    <w:rsid w:val="00724921"/>
    <w:rPr>
      <w:rFonts w:ascii="Calibri" w:hAnsi="Calibri"/>
      <w:snapToGrid w:val="0"/>
      <w:sz w:val="22"/>
    </w:rPr>
  </w:style>
  <w:style w:type="character" w:customStyle="1" w:styleId="ListBullet1Char">
    <w:name w:val="List Bullet 1 Char"/>
    <w:basedOn w:val="DefaultParagraphFont"/>
    <w:link w:val="ListBullet1"/>
    <w:rsid w:val="00724921"/>
    <w:rPr>
      <w:rFonts w:ascii="Calibri" w:hAnsi="Calibri"/>
      <w:sz w:val="22"/>
      <w:szCs w:val="24"/>
    </w:rPr>
  </w:style>
  <w:style w:type="paragraph" w:customStyle="1" w:styleId="ListNumber8">
    <w:name w:val="List Number 8"/>
    <w:basedOn w:val="ListBullet5"/>
    <w:rsid w:val="00AD665A"/>
    <w:pPr>
      <w:numPr>
        <w:numId w:val="22"/>
      </w:numPr>
    </w:pPr>
  </w:style>
  <w:style w:type="paragraph" w:customStyle="1" w:styleId="Default">
    <w:name w:val="Default"/>
    <w:rsid w:val="00B47F54"/>
    <w:pPr>
      <w:autoSpaceDE w:val="0"/>
      <w:autoSpaceDN w:val="0"/>
      <w:adjustRightInd w:val="0"/>
    </w:pPr>
    <w:rPr>
      <w:rFonts w:ascii="Arial" w:hAnsi="Arial" w:cs="Arial"/>
      <w:color w:val="000000"/>
      <w:sz w:val="24"/>
      <w:szCs w:val="24"/>
    </w:rPr>
  </w:style>
  <w:style w:type="paragraph" w:customStyle="1" w:styleId="Header2Indentbulleted">
    <w:name w:val="Header 2 Indent bulleted"/>
    <w:basedOn w:val="TextHeading2"/>
    <w:autoRedefine/>
    <w:rsid w:val="0098632E"/>
    <w:pPr>
      <w:tabs>
        <w:tab w:val="center" w:pos="1800"/>
      </w:tabs>
      <w:spacing w:after="0"/>
      <w:ind w:left="0"/>
      <w:jc w:val="left"/>
    </w:pPr>
    <w:rPr>
      <w:bCs/>
      <w:i/>
    </w:rPr>
  </w:style>
  <w:style w:type="paragraph" w:customStyle="1" w:styleId="TextHeading2">
    <w:name w:val="Text Heading 2"/>
    <w:basedOn w:val="Normal"/>
    <w:rsid w:val="0098632E"/>
    <w:pPr>
      <w:widowControl w:val="0"/>
      <w:spacing w:before="0" w:line="240" w:lineRule="atLeast"/>
      <w:ind w:left="540"/>
    </w:pPr>
    <w:rPr>
      <w:color w:val="000000"/>
    </w:rPr>
  </w:style>
  <w:style w:type="paragraph" w:customStyle="1" w:styleId="BodyStyle">
    <w:name w:val="BodyStyle"/>
    <w:basedOn w:val="Normal"/>
    <w:link w:val="BodyStyleChar"/>
    <w:qFormat/>
    <w:rsid w:val="007A1BBC"/>
    <w:pPr>
      <w:widowControl w:val="0"/>
      <w:spacing w:before="0" w:line="240" w:lineRule="atLeast"/>
      <w:ind w:left="547" w:right="1166"/>
      <w:jc w:val="left"/>
    </w:pPr>
    <w:rPr>
      <w:color w:val="000000"/>
    </w:rPr>
  </w:style>
  <w:style w:type="character" w:customStyle="1" w:styleId="BodyStyleChar">
    <w:name w:val="BodyStyle Char"/>
    <w:basedOn w:val="DefaultParagraphFont"/>
    <w:link w:val="BodyStyle"/>
    <w:rsid w:val="007A1BBC"/>
    <w:rPr>
      <w:rFonts w:ascii="Arial" w:hAnsi="Arial"/>
      <w:color w:val="000000"/>
    </w:rPr>
  </w:style>
  <w:style w:type="paragraph" w:styleId="IntenseQuote">
    <w:name w:val="Intense Quote"/>
    <w:basedOn w:val="Normal"/>
    <w:next w:val="Normal"/>
    <w:link w:val="IntenseQuoteChar"/>
    <w:uiPriority w:val="30"/>
    <w:qFormat/>
    <w:rsid w:val="00010E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0EFA"/>
    <w:rPr>
      <w:rFonts w:ascii="Arial" w:hAnsi="Arial"/>
      <w:b/>
      <w:bCs/>
      <w:i/>
      <w:iCs/>
      <w:color w:val="4F81BD" w:themeColor="accent1"/>
    </w:rPr>
  </w:style>
  <w:style w:type="paragraph" w:customStyle="1" w:styleId="ReportTitle">
    <w:name w:val="ReportTitle"/>
    <w:basedOn w:val="Normal"/>
    <w:qFormat/>
    <w:rsid w:val="000A3406"/>
    <w:pPr>
      <w:ind w:left="1008"/>
      <w:jc w:val="right"/>
    </w:pPr>
    <w:rPr>
      <w:rFonts w:ascii="Bookman Old Style" w:hAnsi="Bookman Old Style"/>
      <w:b/>
      <w:color w:val="365F91" w:themeColor="accent1" w:themeShade="BF"/>
      <w:sz w:val="56"/>
      <w:szCs w:val="52"/>
    </w:rPr>
  </w:style>
  <w:style w:type="paragraph" w:customStyle="1" w:styleId="Code0">
    <w:name w:val="Code"/>
    <w:basedOn w:val="Normal"/>
    <w:autoRedefine/>
    <w:qFormat/>
    <w:rsid w:val="007E61C7"/>
    <w:pPr>
      <w:jc w:val="left"/>
    </w:pPr>
    <w:rPr>
      <w:rFonts w:ascii="Courier" w:hAnsi="Courier"/>
      <w:noProof/>
    </w:rPr>
  </w:style>
  <w:style w:type="paragraph" w:styleId="ListBullet3">
    <w:name w:val="List Bullet 3"/>
    <w:basedOn w:val="ListBullet2"/>
    <w:unhideWhenUsed/>
    <w:rsid w:val="00724921"/>
    <w:pPr>
      <w:numPr>
        <w:numId w:val="24"/>
      </w:numPr>
    </w:pPr>
  </w:style>
  <w:style w:type="character" w:customStyle="1" w:styleId="BodyTextChar">
    <w:name w:val="Body Text Char"/>
    <w:aliases w:val="bt Char"/>
    <w:basedOn w:val="DefaultParagraphFont"/>
    <w:link w:val="BodyText"/>
    <w:rsid w:val="00104FD2"/>
    <w:rPr>
      <w:rFonts w:ascii="Calibri" w:hAnsi="Calibri"/>
      <w:color w:val="FF0000"/>
      <w:sz w:val="22"/>
    </w:rPr>
  </w:style>
  <w:style w:type="character" w:customStyle="1" w:styleId="BodyTextIndentChar">
    <w:name w:val="Body Text Indent Char"/>
    <w:basedOn w:val="DefaultParagraphFont"/>
    <w:link w:val="BodyTextIndent"/>
    <w:rsid w:val="00104FD2"/>
    <w:rPr>
      <w:rFonts w:ascii="Calibri" w:hAnsi="Calibri"/>
      <w:sz w:val="22"/>
    </w:rPr>
  </w:style>
  <w:style w:type="paragraph" w:styleId="ListBullet4">
    <w:name w:val="List Bullet 4"/>
    <w:basedOn w:val="ListBullet3"/>
    <w:unhideWhenUsed/>
    <w:rsid w:val="00724921"/>
    <w:pPr>
      <w:numPr>
        <w:numId w:val="25"/>
      </w:numPr>
    </w:pPr>
  </w:style>
  <w:style w:type="paragraph" w:styleId="ListBullet5">
    <w:name w:val="List Bullet 5"/>
    <w:basedOn w:val="ListBullet4"/>
    <w:unhideWhenUsed/>
    <w:rsid w:val="00724921"/>
    <w:pPr>
      <w:numPr>
        <w:numId w:val="26"/>
      </w:numPr>
    </w:pPr>
  </w:style>
  <w:style w:type="paragraph" w:styleId="ListContinue5">
    <w:name w:val="List Continue 5"/>
    <w:basedOn w:val="ListContinue4"/>
    <w:uiPriority w:val="99"/>
    <w:unhideWhenUsed/>
    <w:rsid w:val="00724921"/>
    <w:pPr>
      <w:ind w:left="1800"/>
    </w:pPr>
  </w:style>
  <w:style w:type="paragraph" w:styleId="ListNumber">
    <w:name w:val="List Number"/>
    <w:basedOn w:val="Normal"/>
    <w:unhideWhenUsed/>
    <w:rsid w:val="00724921"/>
    <w:pPr>
      <w:numPr>
        <w:numId w:val="27"/>
      </w:numPr>
      <w:contextualSpacing/>
    </w:pPr>
  </w:style>
  <w:style w:type="paragraph" w:styleId="ListNumber4">
    <w:name w:val="List Number 4"/>
    <w:basedOn w:val="ListNumber3"/>
    <w:unhideWhenUsed/>
    <w:rsid w:val="00AD665A"/>
    <w:pPr>
      <w:numPr>
        <w:numId w:val="28"/>
      </w:numPr>
      <w:contextualSpacing/>
    </w:pPr>
  </w:style>
  <w:style w:type="paragraph" w:styleId="ListNumber5">
    <w:name w:val="List Number 5"/>
    <w:basedOn w:val="ListNumber4"/>
    <w:unhideWhenUsed/>
    <w:rsid w:val="00AD665A"/>
    <w:pPr>
      <w:numPr>
        <w:numId w:val="29"/>
      </w:numPr>
    </w:pPr>
  </w:style>
  <w:style w:type="character" w:customStyle="1" w:styleId="Heading4Char">
    <w:name w:val="Heading 4 Char"/>
    <w:basedOn w:val="DefaultParagraphFont"/>
    <w:link w:val="Heading4"/>
    <w:rsid w:val="00D764E8"/>
    <w:rPr>
      <w:rFonts w:ascii="Calibri" w:hAnsi="Calibri"/>
      <w:b/>
      <w:sz w:val="22"/>
    </w:rPr>
  </w:style>
</w:styles>
</file>

<file path=word/webSettings.xml><?xml version="1.0" encoding="utf-8"?>
<w:webSettings xmlns:r="http://schemas.openxmlformats.org/officeDocument/2006/relationships" xmlns:w="http://schemas.openxmlformats.org/wordprocessingml/2006/main">
  <w:divs>
    <w:div w:id="21906717">
      <w:bodyDiv w:val="1"/>
      <w:marLeft w:val="0"/>
      <w:marRight w:val="0"/>
      <w:marTop w:val="0"/>
      <w:marBottom w:val="0"/>
      <w:divBdr>
        <w:top w:val="none" w:sz="0" w:space="0" w:color="auto"/>
        <w:left w:val="none" w:sz="0" w:space="0" w:color="auto"/>
        <w:bottom w:val="none" w:sz="0" w:space="0" w:color="auto"/>
        <w:right w:val="none" w:sz="0" w:space="0" w:color="auto"/>
      </w:divBdr>
    </w:div>
    <w:div w:id="52586812">
      <w:bodyDiv w:val="1"/>
      <w:marLeft w:val="0"/>
      <w:marRight w:val="0"/>
      <w:marTop w:val="0"/>
      <w:marBottom w:val="0"/>
      <w:divBdr>
        <w:top w:val="none" w:sz="0" w:space="0" w:color="auto"/>
        <w:left w:val="none" w:sz="0" w:space="0" w:color="auto"/>
        <w:bottom w:val="none" w:sz="0" w:space="0" w:color="auto"/>
        <w:right w:val="none" w:sz="0" w:space="0" w:color="auto"/>
      </w:divBdr>
    </w:div>
    <w:div w:id="188378914">
      <w:bodyDiv w:val="1"/>
      <w:marLeft w:val="0"/>
      <w:marRight w:val="0"/>
      <w:marTop w:val="0"/>
      <w:marBottom w:val="0"/>
      <w:divBdr>
        <w:top w:val="none" w:sz="0" w:space="0" w:color="auto"/>
        <w:left w:val="none" w:sz="0" w:space="0" w:color="auto"/>
        <w:bottom w:val="none" w:sz="0" w:space="0" w:color="auto"/>
        <w:right w:val="none" w:sz="0" w:space="0" w:color="auto"/>
      </w:divBdr>
      <w:divsChild>
        <w:div w:id="15663869">
          <w:marLeft w:val="360"/>
          <w:marRight w:val="0"/>
          <w:marTop w:val="125"/>
          <w:marBottom w:val="130"/>
          <w:divBdr>
            <w:top w:val="none" w:sz="0" w:space="0" w:color="auto"/>
            <w:left w:val="none" w:sz="0" w:space="0" w:color="auto"/>
            <w:bottom w:val="none" w:sz="0" w:space="0" w:color="auto"/>
            <w:right w:val="none" w:sz="0" w:space="0" w:color="auto"/>
          </w:divBdr>
        </w:div>
        <w:div w:id="114100265">
          <w:marLeft w:val="360"/>
          <w:marRight w:val="0"/>
          <w:marTop w:val="125"/>
          <w:marBottom w:val="130"/>
          <w:divBdr>
            <w:top w:val="none" w:sz="0" w:space="0" w:color="auto"/>
            <w:left w:val="none" w:sz="0" w:space="0" w:color="auto"/>
            <w:bottom w:val="none" w:sz="0" w:space="0" w:color="auto"/>
            <w:right w:val="none" w:sz="0" w:space="0" w:color="auto"/>
          </w:divBdr>
        </w:div>
        <w:div w:id="353923674">
          <w:marLeft w:val="360"/>
          <w:marRight w:val="0"/>
          <w:marTop w:val="125"/>
          <w:marBottom w:val="130"/>
          <w:divBdr>
            <w:top w:val="none" w:sz="0" w:space="0" w:color="auto"/>
            <w:left w:val="none" w:sz="0" w:space="0" w:color="auto"/>
            <w:bottom w:val="none" w:sz="0" w:space="0" w:color="auto"/>
            <w:right w:val="none" w:sz="0" w:space="0" w:color="auto"/>
          </w:divBdr>
        </w:div>
        <w:div w:id="990598267">
          <w:marLeft w:val="360"/>
          <w:marRight w:val="0"/>
          <w:marTop w:val="125"/>
          <w:marBottom w:val="130"/>
          <w:divBdr>
            <w:top w:val="none" w:sz="0" w:space="0" w:color="auto"/>
            <w:left w:val="none" w:sz="0" w:space="0" w:color="auto"/>
            <w:bottom w:val="none" w:sz="0" w:space="0" w:color="auto"/>
            <w:right w:val="none" w:sz="0" w:space="0" w:color="auto"/>
          </w:divBdr>
        </w:div>
      </w:divsChild>
    </w:div>
    <w:div w:id="290861284">
      <w:bodyDiv w:val="1"/>
      <w:marLeft w:val="0"/>
      <w:marRight w:val="0"/>
      <w:marTop w:val="0"/>
      <w:marBottom w:val="0"/>
      <w:divBdr>
        <w:top w:val="none" w:sz="0" w:space="0" w:color="auto"/>
        <w:left w:val="none" w:sz="0" w:space="0" w:color="auto"/>
        <w:bottom w:val="none" w:sz="0" w:space="0" w:color="auto"/>
        <w:right w:val="none" w:sz="0" w:space="0" w:color="auto"/>
      </w:divBdr>
    </w:div>
    <w:div w:id="471597734">
      <w:bodyDiv w:val="1"/>
      <w:marLeft w:val="0"/>
      <w:marRight w:val="0"/>
      <w:marTop w:val="0"/>
      <w:marBottom w:val="0"/>
      <w:divBdr>
        <w:top w:val="none" w:sz="0" w:space="0" w:color="auto"/>
        <w:left w:val="none" w:sz="0" w:space="0" w:color="auto"/>
        <w:bottom w:val="none" w:sz="0" w:space="0" w:color="auto"/>
        <w:right w:val="none" w:sz="0" w:space="0" w:color="auto"/>
      </w:divBdr>
    </w:div>
    <w:div w:id="487668891">
      <w:bodyDiv w:val="1"/>
      <w:marLeft w:val="0"/>
      <w:marRight w:val="0"/>
      <w:marTop w:val="0"/>
      <w:marBottom w:val="0"/>
      <w:divBdr>
        <w:top w:val="none" w:sz="0" w:space="0" w:color="auto"/>
        <w:left w:val="none" w:sz="0" w:space="0" w:color="auto"/>
        <w:bottom w:val="none" w:sz="0" w:space="0" w:color="auto"/>
        <w:right w:val="none" w:sz="0" w:space="0" w:color="auto"/>
      </w:divBdr>
    </w:div>
    <w:div w:id="532808647">
      <w:bodyDiv w:val="1"/>
      <w:marLeft w:val="0"/>
      <w:marRight w:val="0"/>
      <w:marTop w:val="0"/>
      <w:marBottom w:val="0"/>
      <w:divBdr>
        <w:top w:val="none" w:sz="0" w:space="0" w:color="auto"/>
        <w:left w:val="none" w:sz="0" w:space="0" w:color="auto"/>
        <w:bottom w:val="none" w:sz="0" w:space="0" w:color="auto"/>
        <w:right w:val="none" w:sz="0" w:space="0" w:color="auto"/>
      </w:divBdr>
    </w:div>
    <w:div w:id="615452523">
      <w:bodyDiv w:val="1"/>
      <w:marLeft w:val="0"/>
      <w:marRight w:val="0"/>
      <w:marTop w:val="0"/>
      <w:marBottom w:val="0"/>
      <w:divBdr>
        <w:top w:val="none" w:sz="0" w:space="0" w:color="auto"/>
        <w:left w:val="none" w:sz="0" w:space="0" w:color="auto"/>
        <w:bottom w:val="none" w:sz="0" w:space="0" w:color="auto"/>
        <w:right w:val="none" w:sz="0" w:space="0" w:color="auto"/>
      </w:divBdr>
    </w:div>
    <w:div w:id="672496047">
      <w:bodyDiv w:val="1"/>
      <w:marLeft w:val="0"/>
      <w:marRight w:val="0"/>
      <w:marTop w:val="0"/>
      <w:marBottom w:val="0"/>
      <w:divBdr>
        <w:top w:val="none" w:sz="0" w:space="0" w:color="auto"/>
        <w:left w:val="none" w:sz="0" w:space="0" w:color="auto"/>
        <w:bottom w:val="none" w:sz="0" w:space="0" w:color="auto"/>
        <w:right w:val="none" w:sz="0" w:space="0" w:color="auto"/>
      </w:divBdr>
    </w:div>
    <w:div w:id="677541825">
      <w:bodyDiv w:val="1"/>
      <w:marLeft w:val="0"/>
      <w:marRight w:val="0"/>
      <w:marTop w:val="0"/>
      <w:marBottom w:val="0"/>
      <w:divBdr>
        <w:top w:val="none" w:sz="0" w:space="0" w:color="auto"/>
        <w:left w:val="none" w:sz="0" w:space="0" w:color="auto"/>
        <w:bottom w:val="none" w:sz="0" w:space="0" w:color="auto"/>
        <w:right w:val="none" w:sz="0" w:space="0" w:color="auto"/>
      </w:divBdr>
    </w:div>
    <w:div w:id="680861387">
      <w:bodyDiv w:val="1"/>
      <w:marLeft w:val="0"/>
      <w:marRight w:val="0"/>
      <w:marTop w:val="0"/>
      <w:marBottom w:val="0"/>
      <w:divBdr>
        <w:top w:val="none" w:sz="0" w:space="0" w:color="auto"/>
        <w:left w:val="none" w:sz="0" w:space="0" w:color="auto"/>
        <w:bottom w:val="none" w:sz="0" w:space="0" w:color="auto"/>
        <w:right w:val="none" w:sz="0" w:space="0" w:color="auto"/>
      </w:divBdr>
      <w:divsChild>
        <w:div w:id="227766184">
          <w:marLeft w:val="360"/>
          <w:marRight w:val="0"/>
          <w:marTop w:val="3"/>
          <w:marBottom w:val="3"/>
          <w:divBdr>
            <w:top w:val="none" w:sz="0" w:space="0" w:color="auto"/>
            <w:left w:val="none" w:sz="0" w:space="0" w:color="auto"/>
            <w:bottom w:val="none" w:sz="0" w:space="0" w:color="auto"/>
            <w:right w:val="none" w:sz="0" w:space="0" w:color="auto"/>
          </w:divBdr>
        </w:div>
        <w:div w:id="1076364377">
          <w:marLeft w:val="360"/>
          <w:marRight w:val="0"/>
          <w:marTop w:val="3"/>
          <w:marBottom w:val="3"/>
          <w:divBdr>
            <w:top w:val="none" w:sz="0" w:space="0" w:color="auto"/>
            <w:left w:val="none" w:sz="0" w:space="0" w:color="auto"/>
            <w:bottom w:val="none" w:sz="0" w:space="0" w:color="auto"/>
            <w:right w:val="none" w:sz="0" w:space="0" w:color="auto"/>
          </w:divBdr>
        </w:div>
        <w:div w:id="1196963906">
          <w:marLeft w:val="360"/>
          <w:marRight w:val="0"/>
          <w:marTop w:val="3"/>
          <w:marBottom w:val="3"/>
          <w:divBdr>
            <w:top w:val="none" w:sz="0" w:space="0" w:color="auto"/>
            <w:left w:val="none" w:sz="0" w:space="0" w:color="auto"/>
            <w:bottom w:val="none" w:sz="0" w:space="0" w:color="auto"/>
            <w:right w:val="none" w:sz="0" w:space="0" w:color="auto"/>
          </w:divBdr>
        </w:div>
        <w:div w:id="1605763295">
          <w:marLeft w:val="360"/>
          <w:marRight w:val="0"/>
          <w:marTop w:val="3"/>
          <w:marBottom w:val="3"/>
          <w:divBdr>
            <w:top w:val="none" w:sz="0" w:space="0" w:color="auto"/>
            <w:left w:val="none" w:sz="0" w:space="0" w:color="auto"/>
            <w:bottom w:val="none" w:sz="0" w:space="0" w:color="auto"/>
            <w:right w:val="none" w:sz="0" w:space="0" w:color="auto"/>
          </w:divBdr>
        </w:div>
        <w:div w:id="1884829810">
          <w:marLeft w:val="360"/>
          <w:marRight w:val="0"/>
          <w:marTop w:val="3"/>
          <w:marBottom w:val="3"/>
          <w:divBdr>
            <w:top w:val="none" w:sz="0" w:space="0" w:color="auto"/>
            <w:left w:val="none" w:sz="0" w:space="0" w:color="auto"/>
            <w:bottom w:val="none" w:sz="0" w:space="0" w:color="auto"/>
            <w:right w:val="none" w:sz="0" w:space="0" w:color="auto"/>
          </w:divBdr>
        </w:div>
      </w:divsChild>
    </w:div>
    <w:div w:id="706025955">
      <w:bodyDiv w:val="1"/>
      <w:marLeft w:val="0"/>
      <w:marRight w:val="0"/>
      <w:marTop w:val="0"/>
      <w:marBottom w:val="0"/>
      <w:divBdr>
        <w:top w:val="none" w:sz="0" w:space="0" w:color="auto"/>
        <w:left w:val="none" w:sz="0" w:space="0" w:color="auto"/>
        <w:bottom w:val="none" w:sz="0" w:space="0" w:color="auto"/>
        <w:right w:val="none" w:sz="0" w:space="0" w:color="auto"/>
      </w:divBdr>
    </w:div>
    <w:div w:id="840659627">
      <w:bodyDiv w:val="1"/>
      <w:marLeft w:val="0"/>
      <w:marRight w:val="0"/>
      <w:marTop w:val="0"/>
      <w:marBottom w:val="0"/>
      <w:divBdr>
        <w:top w:val="none" w:sz="0" w:space="0" w:color="auto"/>
        <w:left w:val="none" w:sz="0" w:space="0" w:color="auto"/>
        <w:bottom w:val="none" w:sz="0" w:space="0" w:color="auto"/>
        <w:right w:val="none" w:sz="0" w:space="0" w:color="auto"/>
      </w:divBdr>
    </w:div>
    <w:div w:id="849217484">
      <w:bodyDiv w:val="1"/>
      <w:marLeft w:val="0"/>
      <w:marRight w:val="0"/>
      <w:marTop w:val="0"/>
      <w:marBottom w:val="0"/>
      <w:divBdr>
        <w:top w:val="none" w:sz="0" w:space="0" w:color="auto"/>
        <w:left w:val="none" w:sz="0" w:space="0" w:color="auto"/>
        <w:bottom w:val="none" w:sz="0" w:space="0" w:color="auto"/>
        <w:right w:val="none" w:sz="0" w:space="0" w:color="auto"/>
      </w:divBdr>
      <w:divsChild>
        <w:div w:id="424616970">
          <w:marLeft w:val="360"/>
          <w:marRight w:val="0"/>
          <w:marTop w:val="104"/>
          <w:marBottom w:val="0"/>
          <w:divBdr>
            <w:top w:val="none" w:sz="0" w:space="0" w:color="auto"/>
            <w:left w:val="none" w:sz="0" w:space="0" w:color="auto"/>
            <w:bottom w:val="none" w:sz="0" w:space="0" w:color="auto"/>
            <w:right w:val="none" w:sz="0" w:space="0" w:color="auto"/>
          </w:divBdr>
        </w:div>
        <w:div w:id="500119303">
          <w:marLeft w:val="360"/>
          <w:marRight w:val="0"/>
          <w:marTop w:val="104"/>
          <w:marBottom w:val="0"/>
          <w:divBdr>
            <w:top w:val="none" w:sz="0" w:space="0" w:color="auto"/>
            <w:left w:val="none" w:sz="0" w:space="0" w:color="auto"/>
            <w:bottom w:val="none" w:sz="0" w:space="0" w:color="auto"/>
            <w:right w:val="none" w:sz="0" w:space="0" w:color="auto"/>
          </w:divBdr>
        </w:div>
        <w:div w:id="1939436980">
          <w:marLeft w:val="360"/>
          <w:marRight w:val="0"/>
          <w:marTop w:val="104"/>
          <w:marBottom w:val="0"/>
          <w:divBdr>
            <w:top w:val="none" w:sz="0" w:space="0" w:color="auto"/>
            <w:left w:val="none" w:sz="0" w:space="0" w:color="auto"/>
            <w:bottom w:val="none" w:sz="0" w:space="0" w:color="auto"/>
            <w:right w:val="none" w:sz="0" w:space="0" w:color="auto"/>
          </w:divBdr>
        </w:div>
      </w:divsChild>
    </w:div>
    <w:div w:id="912200129">
      <w:bodyDiv w:val="1"/>
      <w:marLeft w:val="0"/>
      <w:marRight w:val="0"/>
      <w:marTop w:val="0"/>
      <w:marBottom w:val="0"/>
      <w:divBdr>
        <w:top w:val="none" w:sz="0" w:space="0" w:color="auto"/>
        <w:left w:val="none" w:sz="0" w:space="0" w:color="auto"/>
        <w:bottom w:val="none" w:sz="0" w:space="0" w:color="auto"/>
        <w:right w:val="none" w:sz="0" w:space="0" w:color="auto"/>
      </w:divBdr>
      <w:divsChild>
        <w:div w:id="1377122486">
          <w:marLeft w:val="360"/>
          <w:marRight w:val="0"/>
          <w:marTop w:val="125"/>
          <w:marBottom w:val="130"/>
          <w:divBdr>
            <w:top w:val="none" w:sz="0" w:space="0" w:color="auto"/>
            <w:left w:val="none" w:sz="0" w:space="0" w:color="auto"/>
            <w:bottom w:val="none" w:sz="0" w:space="0" w:color="auto"/>
            <w:right w:val="none" w:sz="0" w:space="0" w:color="auto"/>
          </w:divBdr>
        </w:div>
        <w:div w:id="1461265710">
          <w:marLeft w:val="360"/>
          <w:marRight w:val="0"/>
          <w:marTop w:val="125"/>
          <w:marBottom w:val="130"/>
          <w:divBdr>
            <w:top w:val="none" w:sz="0" w:space="0" w:color="auto"/>
            <w:left w:val="none" w:sz="0" w:space="0" w:color="auto"/>
            <w:bottom w:val="none" w:sz="0" w:space="0" w:color="auto"/>
            <w:right w:val="none" w:sz="0" w:space="0" w:color="auto"/>
          </w:divBdr>
        </w:div>
        <w:div w:id="1571185153">
          <w:marLeft w:val="360"/>
          <w:marRight w:val="0"/>
          <w:marTop w:val="125"/>
          <w:marBottom w:val="130"/>
          <w:divBdr>
            <w:top w:val="none" w:sz="0" w:space="0" w:color="auto"/>
            <w:left w:val="none" w:sz="0" w:space="0" w:color="auto"/>
            <w:bottom w:val="none" w:sz="0" w:space="0" w:color="auto"/>
            <w:right w:val="none" w:sz="0" w:space="0" w:color="auto"/>
          </w:divBdr>
        </w:div>
        <w:div w:id="1758676368">
          <w:marLeft w:val="360"/>
          <w:marRight w:val="0"/>
          <w:marTop w:val="125"/>
          <w:marBottom w:val="130"/>
          <w:divBdr>
            <w:top w:val="none" w:sz="0" w:space="0" w:color="auto"/>
            <w:left w:val="none" w:sz="0" w:space="0" w:color="auto"/>
            <w:bottom w:val="none" w:sz="0" w:space="0" w:color="auto"/>
            <w:right w:val="none" w:sz="0" w:space="0" w:color="auto"/>
          </w:divBdr>
        </w:div>
        <w:div w:id="1924604603">
          <w:marLeft w:val="360"/>
          <w:marRight w:val="0"/>
          <w:marTop w:val="125"/>
          <w:marBottom w:val="130"/>
          <w:divBdr>
            <w:top w:val="none" w:sz="0" w:space="0" w:color="auto"/>
            <w:left w:val="none" w:sz="0" w:space="0" w:color="auto"/>
            <w:bottom w:val="none" w:sz="0" w:space="0" w:color="auto"/>
            <w:right w:val="none" w:sz="0" w:space="0" w:color="auto"/>
          </w:divBdr>
        </w:div>
      </w:divsChild>
    </w:div>
    <w:div w:id="999848303">
      <w:bodyDiv w:val="1"/>
      <w:marLeft w:val="0"/>
      <w:marRight w:val="0"/>
      <w:marTop w:val="0"/>
      <w:marBottom w:val="0"/>
      <w:divBdr>
        <w:top w:val="none" w:sz="0" w:space="0" w:color="auto"/>
        <w:left w:val="none" w:sz="0" w:space="0" w:color="auto"/>
        <w:bottom w:val="none" w:sz="0" w:space="0" w:color="auto"/>
        <w:right w:val="none" w:sz="0" w:space="0" w:color="auto"/>
      </w:divBdr>
    </w:div>
    <w:div w:id="1095828657">
      <w:bodyDiv w:val="1"/>
      <w:marLeft w:val="0"/>
      <w:marRight w:val="0"/>
      <w:marTop w:val="0"/>
      <w:marBottom w:val="0"/>
      <w:divBdr>
        <w:top w:val="none" w:sz="0" w:space="0" w:color="auto"/>
        <w:left w:val="none" w:sz="0" w:space="0" w:color="auto"/>
        <w:bottom w:val="none" w:sz="0" w:space="0" w:color="auto"/>
        <w:right w:val="none" w:sz="0" w:space="0" w:color="auto"/>
      </w:divBdr>
      <w:divsChild>
        <w:div w:id="1082332224">
          <w:marLeft w:val="360"/>
          <w:marRight w:val="0"/>
          <w:marTop w:val="125"/>
          <w:marBottom w:val="130"/>
          <w:divBdr>
            <w:top w:val="none" w:sz="0" w:space="0" w:color="auto"/>
            <w:left w:val="none" w:sz="0" w:space="0" w:color="auto"/>
            <w:bottom w:val="none" w:sz="0" w:space="0" w:color="auto"/>
            <w:right w:val="none" w:sz="0" w:space="0" w:color="auto"/>
          </w:divBdr>
        </w:div>
        <w:div w:id="1798985977">
          <w:marLeft w:val="893"/>
          <w:marRight w:val="0"/>
          <w:marTop w:val="125"/>
          <w:marBottom w:val="130"/>
          <w:divBdr>
            <w:top w:val="none" w:sz="0" w:space="0" w:color="auto"/>
            <w:left w:val="none" w:sz="0" w:space="0" w:color="auto"/>
            <w:bottom w:val="none" w:sz="0" w:space="0" w:color="auto"/>
            <w:right w:val="none" w:sz="0" w:space="0" w:color="auto"/>
          </w:divBdr>
        </w:div>
        <w:div w:id="1908606674">
          <w:marLeft w:val="893"/>
          <w:marRight w:val="0"/>
          <w:marTop w:val="125"/>
          <w:marBottom w:val="130"/>
          <w:divBdr>
            <w:top w:val="none" w:sz="0" w:space="0" w:color="auto"/>
            <w:left w:val="none" w:sz="0" w:space="0" w:color="auto"/>
            <w:bottom w:val="none" w:sz="0" w:space="0" w:color="auto"/>
            <w:right w:val="none" w:sz="0" w:space="0" w:color="auto"/>
          </w:divBdr>
        </w:div>
      </w:divsChild>
    </w:div>
    <w:div w:id="1108508628">
      <w:bodyDiv w:val="1"/>
      <w:marLeft w:val="0"/>
      <w:marRight w:val="0"/>
      <w:marTop w:val="0"/>
      <w:marBottom w:val="0"/>
      <w:divBdr>
        <w:top w:val="none" w:sz="0" w:space="0" w:color="auto"/>
        <w:left w:val="none" w:sz="0" w:space="0" w:color="auto"/>
        <w:bottom w:val="none" w:sz="0" w:space="0" w:color="auto"/>
        <w:right w:val="none" w:sz="0" w:space="0" w:color="auto"/>
      </w:divBdr>
    </w:div>
    <w:div w:id="1153331386">
      <w:bodyDiv w:val="1"/>
      <w:marLeft w:val="0"/>
      <w:marRight w:val="0"/>
      <w:marTop w:val="0"/>
      <w:marBottom w:val="0"/>
      <w:divBdr>
        <w:top w:val="none" w:sz="0" w:space="0" w:color="auto"/>
        <w:left w:val="none" w:sz="0" w:space="0" w:color="auto"/>
        <w:bottom w:val="none" w:sz="0" w:space="0" w:color="auto"/>
        <w:right w:val="none" w:sz="0" w:space="0" w:color="auto"/>
      </w:divBdr>
    </w:div>
    <w:div w:id="1718356337">
      <w:bodyDiv w:val="1"/>
      <w:marLeft w:val="0"/>
      <w:marRight w:val="0"/>
      <w:marTop w:val="0"/>
      <w:marBottom w:val="0"/>
      <w:divBdr>
        <w:top w:val="none" w:sz="0" w:space="0" w:color="auto"/>
        <w:left w:val="none" w:sz="0" w:space="0" w:color="auto"/>
        <w:bottom w:val="none" w:sz="0" w:space="0" w:color="auto"/>
        <w:right w:val="none" w:sz="0" w:space="0" w:color="auto"/>
      </w:divBdr>
      <w:divsChild>
        <w:div w:id="152992098">
          <w:marLeft w:val="360"/>
          <w:marRight w:val="0"/>
          <w:marTop w:val="125"/>
          <w:marBottom w:val="130"/>
          <w:divBdr>
            <w:top w:val="none" w:sz="0" w:space="0" w:color="auto"/>
            <w:left w:val="none" w:sz="0" w:space="0" w:color="auto"/>
            <w:bottom w:val="none" w:sz="0" w:space="0" w:color="auto"/>
            <w:right w:val="none" w:sz="0" w:space="0" w:color="auto"/>
          </w:divBdr>
        </w:div>
        <w:div w:id="1347248698">
          <w:marLeft w:val="360"/>
          <w:marRight w:val="0"/>
          <w:marTop w:val="125"/>
          <w:marBottom w:val="130"/>
          <w:divBdr>
            <w:top w:val="none" w:sz="0" w:space="0" w:color="auto"/>
            <w:left w:val="none" w:sz="0" w:space="0" w:color="auto"/>
            <w:bottom w:val="none" w:sz="0" w:space="0" w:color="auto"/>
            <w:right w:val="none" w:sz="0" w:space="0" w:color="auto"/>
          </w:divBdr>
        </w:div>
        <w:div w:id="1499231837">
          <w:marLeft w:val="893"/>
          <w:marRight w:val="0"/>
          <w:marTop w:val="125"/>
          <w:marBottom w:val="130"/>
          <w:divBdr>
            <w:top w:val="none" w:sz="0" w:space="0" w:color="auto"/>
            <w:left w:val="none" w:sz="0" w:space="0" w:color="auto"/>
            <w:bottom w:val="none" w:sz="0" w:space="0" w:color="auto"/>
            <w:right w:val="none" w:sz="0" w:space="0" w:color="auto"/>
          </w:divBdr>
        </w:div>
        <w:div w:id="1723097637">
          <w:marLeft w:val="893"/>
          <w:marRight w:val="0"/>
          <w:marTop w:val="125"/>
          <w:marBottom w:val="130"/>
          <w:divBdr>
            <w:top w:val="none" w:sz="0" w:space="0" w:color="auto"/>
            <w:left w:val="none" w:sz="0" w:space="0" w:color="auto"/>
            <w:bottom w:val="none" w:sz="0" w:space="0" w:color="auto"/>
            <w:right w:val="none" w:sz="0" w:space="0" w:color="auto"/>
          </w:divBdr>
        </w:div>
        <w:div w:id="2123449298">
          <w:marLeft w:val="360"/>
          <w:marRight w:val="0"/>
          <w:marTop w:val="125"/>
          <w:marBottom w:val="130"/>
          <w:divBdr>
            <w:top w:val="none" w:sz="0" w:space="0" w:color="auto"/>
            <w:left w:val="none" w:sz="0" w:space="0" w:color="auto"/>
            <w:bottom w:val="none" w:sz="0" w:space="0" w:color="auto"/>
            <w:right w:val="none" w:sz="0" w:space="0" w:color="auto"/>
          </w:divBdr>
        </w:div>
      </w:divsChild>
    </w:div>
    <w:div w:id="1756853069">
      <w:bodyDiv w:val="1"/>
      <w:marLeft w:val="0"/>
      <w:marRight w:val="0"/>
      <w:marTop w:val="0"/>
      <w:marBottom w:val="0"/>
      <w:divBdr>
        <w:top w:val="none" w:sz="0" w:space="0" w:color="auto"/>
        <w:left w:val="none" w:sz="0" w:space="0" w:color="auto"/>
        <w:bottom w:val="none" w:sz="0" w:space="0" w:color="auto"/>
        <w:right w:val="none" w:sz="0" w:space="0" w:color="auto"/>
      </w:divBdr>
      <w:divsChild>
        <w:div w:id="909392382">
          <w:marLeft w:val="360"/>
          <w:marRight w:val="0"/>
          <w:marTop w:val="4"/>
          <w:marBottom w:val="4"/>
          <w:divBdr>
            <w:top w:val="none" w:sz="0" w:space="0" w:color="auto"/>
            <w:left w:val="none" w:sz="0" w:space="0" w:color="auto"/>
            <w:bottom w:val="none" w:sz="0" w:space="0" w:color="auto"/>
            <w:right w:val="none" w:sz="0" w:space="0" w:color="auto"/>
          </w:divBdr>
        </w:div>
        <w:div w:id="1460027346">
          <w:marLeft w:val="360"/>
          <w:marRight w:val="0"/>
          <w:marTop w:val="4"/>
          <w:marBottom w:val="4"/>
          <w:divBdr>
            <w:top w:val="none" w:sz="0" w:space="0" w:color="auto"/>
            <w:left w:val="none" w:sz="0" w:space="0" w:color="auto"/>
            <w:bottom w:val="none" w:sz="0" w:space="0" w:color="auto"/>
            <w:right w:val="none" w:sz="0" w:space="0" w:color="auto"/>
          </w:divBdr>
        </w:div>
        <w:div w:id="1766028262">
          <w:marLeft w:val="360"/>
          <w:marRight w:val="0"/>
          <w:marTop w:val="4"/>
          <w:marBottom w:val="4"/>
          <w:divBdr>
            <w:top w:val="none" w:sz="0" w:space="0" w:color="auto"/>
            <w:left w:val="none" w:sz="0" w:space="0" w:color="auto"/>
            <w:bottom w:val="none" w:sz="0" w:space="0" w:color="auto"/>
            <w:right w:val="none" w:sz="0" w:space="0" w:color="auto"/>
          </w:divBdr>
        </w:div>
        <w:div w:id="1776947871">
          <w:marLeft w:val="360"/>
          <w:marRight w:val="0"/>
          <w:marTop w:val="4"/>
          <w:marBottom w:val="4"/>
          <w:divBdr>
            <w:top w:val="none" w:sz="0" w:space="0" w:color="auto"/>
            <w:left w:val="none" w:sz="0" w:space="0" w:color="auto"/>
            <w:bottom w:val="none" w:sz="0" w:space="0" w:color="auto"/>
            <w:right w:val="none" w:sz="0" w:space="0" w:color="auto"/>
          </w:divBdr>
        </w:div>
      </w:divsChild>
    </w:div>
    <w:div w:id="1759251491">
      <w:bodyDiv w:val="1"/>
      <w:marLeft w:val="0"/>
      <w:marRight w:val="0"/>
      <w:marTop w:val="0"/>
      <w:marBottom w:val="0"/>
      <w:divBdr>
        <w:top w:val="none" w:sz="0" w:space="0" w:color="auto"/>
        <w:left w:val="none" w:sz="0" w:space="0" w:color="auto"/>
        <w:bottom w:val="none" w:sz="0" w:space="0" w:color="auto"/>
        <w:right w:val="none" w:sz="0" w:space="0" w:color="auto"/>
      </w:divBdr>
    </w:div>
    <w:div w:id="1785611831">
      <w:bodyDiv w:val="1"/>
      <w:marLeft w:val="0"/>
      <w:marRight w:val="0"/>
      <w:marTop w:val="0"/>
      <w:marBottom w:val="0"/>
      <w:divBdr>
        <w:top w:val="none" w:sz="0" w:space="0" w:color="auto"/>
        <w:left w:val="none" w:sz="0" w:space="0" w:color="auto"/>
        <w:bottom w:val="none" w:sz="0" w:space="0" w:color="auto"/>
        <w:right w:val="none" w:sz="0" w:space="0" w:color="auto"/>
      </w:divBdr>
    </w:div>
    <w:div w:id="1809589033">
      <w:bodyDiv w:val="1"/>
      <w:marLeft w:val="0"/>
      <w:marRight w:val="0"/>
      <w:marTop w:val="0"/>
      <w:marBottom w:val="0"/>
      <w:divBdr>
        <w:top w:val="none" w:sz="0" w:space="0" w:color="auto"/>
        <w:left w:val="none" w:sz="0" w:space="0" w:color="auto"/>
        <w:bottom w:val="none" w:sz="0" w:space="0" w:color="auto"/>
        <w:right w:val="none" w:sz="0" w:space="0" w:color="auto"/>
      </w:divBdr>
    </w:div>
    <w:div w:id="1899896087">
      <w:bodyDiv w:val="1"/>
      <w:marLeft w:val="0"/>
      <w:marRight w:val="0"/>
      <w:marTop w:val="0"/>
      <w:marBottom w:val="0"/>
      <w:divBdr>
        <w:top w:val="none" w:sz="0" w:space="0" w:color="auto"/>
        <w:left w:val="none" w:sz="0" w:space="0" w:color="auto"/>
        <w:bottom w:val="none" w:sz="0" w:space="0" w:color="auto"/>
        <w:right w:val="none" w:sz="0" w:space="0" w:color="auto"/>
      </w:divBdr>
    </w:div>
    <w:div w:id="1980183681">
      <w:bodyDiv w:val="1"/>
      <w:marLeft w:val="0"/>
      <w:marRight w:val="0"/>
      <w:marTop w:val="0"/>
      <w:marBottom w:val="0"/>
      <w:divBdr>
        <w:top w:val="none" w:sz="0" w:space="0" w:color="auto"/>
        <w:left w:val="none" w:sz="0" w:space="0" w:color="auto"/>
        <w:bottom w:val="none" w:sz="0" w:space="0" w:color="auto"/>
        <w:right w:val="none" w:sz="0" w:space="0" w:color="auto"/>
      </w:divBdr>
      <w:divsChild>
        <w:div w:id="707723981">
          <w:marLeft w:val="360"/>
          <w:marRight w:val="0"/>
          <w:marTop w:val="4"/>
          <w:marBottom w:val="4"/>
          <w:divBdr>
            <w:top w:val="none" w:sz="0" w:space="0" w:color="auto"/>
            <w:left w:val="none" w:sz="0" w:space="0" w:color="auto"/>
            <w:bottom w:val="none" w:sz="0" w:space="0" w:color="auto"/>
            <w:right w:val="none" w:sz="0" w:space="0" w:color="auto"/>
          </w:divBdr>
        </w:div>
        <w:div w:id="1322344387">
          <w:marLeft w:val="360"/>
          <w:marRight w:val="0"/>
          <w:marTop w:val="4"/>
          <w:marBottom w:val="4"/>
          <w:divBdr>
            <w:top w:val="none" w:sz="0" w:space="0" w:color="auto"/>
            <w:left w:val="none" w:sz="0" w:space="0" w:color="auto"/>
            <w:bottom w:val="none" w:sz="0" w:space="0" w:color="auto"/>
            <w:right w:val="none" w:sz="0" w:space="0" w:color="auto"/>
          </w:divBdr>
        </w:div>
        <w:div w:id="1463693457">
          <w:marLeft w:val="360"/>
          <w:marRight w:val="0"/>
          <w:marTop w:val="4"/>
          <w:marBottom w:val="4"/>
          <w:divBdr>
            <w:top w:val="none" w:sz="0" w:space="0" w:color="auto"/>
            <w:left w:val="none" w:sz="0" w:space="0" w:color="auto"/>
            <w:bottom w:val="none" w:sz="0" w:space="0" w:color="auto"/>
            <w:right w:val="none" w:sz="0" w:space="0" w:color="auto"/>
          </w:divBdr>
        </w:div>
        <w:div w:id="1571426453">
          <w:marLeft w:val="360"/>
          <w:marRight w:val="0"/>
          <w:marTop w:val="4"/>
          <w:marBottom w:val="4"/>
          <w:divBdr>
            <w:top w:val="none" w:sz="0" w:space="0" w:color="auto"/>
            <w:left w:val="none" w:sz="0" w:space="0" w:color="auto"/>
            <w:bottom w:val="none" w:sz="0" w:space="0" w:color="auto"/>
            <w:right w:val="none" w:sz="0" w:space="0" w:color="auto"/>
          </w:divBdr>
        </w:div>
        <w:div w:id="2116094722">
          <w:marLeft w:val="360"/>
          <w:marRight w:val="0"/>
          <w:marTop w:val="4"/>
          <w:marBottom w:val="4"/>
          <w:divBdr>
            <w:top w:val="none" w:sz="0" w:space="0" w:color="auto"/>
            <w:left w:val="none" w:sz="0" w:space="0" w:color="auto"/>
            <w:bottom w:val="none" w:sz="0" w:space="0" w:color="auto"/>
            <w:right w:val="none" w:sz="0" w:space="0" w:color="auto"/>
          </w:divBdr>
        </w:div>
      </w:divsChild>
    </w:div>
    <w:div w:id="2017688909">
      <w:bodyDiv w:val="1"/>
      <w:marLeft w:val="0"/>
      <w:marRight w:val="0"/>
      <w:marTop w:val="0"/>
      <w:marBottom w:val="0"/>
      <w:divBdr>
        <w:top w:val="none" w:sz="0" w:space="0" w:color="auto"/>
        <w:left w:val="none" w:sz="0" w:space="0" w:color="auto"/>
        <w:bottom w:val="none" w:sz="0" w:space="0" w:color="auto"/>
        <w:right w:val="none" w:sz="0" w:space="0" w:color="auto"/>
      </w:divBdr>
      <w:divsChild>
        <w:div w:id="231309247">
          <w:marLeft w:val="360"/>
          <w:marRight w:val="0"/>
          <w:marTop w:val="104"/>
          <w:marBottom w:val="0"/>
          <w:divBdr>
            <w:top w:val="none" w:sz="0" w:space="0" w:color="auto"/>
            <w:left w:val="none" w:sz="0" w:space="0" w:color="auto"/>
            <w:bottom w:val="none" w:sz="0" w:space="0" w:color="auto"/>
            <w:right w:val="none" w:sz="0" w:space="0" w:color="auto"/>
          </w:divBdr>
        </w:div>
        <w:div w:id="262804777">
          <w:marLeft w:val="360"/>
          <w:marRight w:val="0"/>
          <w:marTop w:val="104"/>
          <w:marBottom w:val="0"/>
          <w:divBdr>
            <w:top w:val="none" w:sz="0" w:space="0" w:color="auto"/>
            <w:left w:val="none" w:sz="0" w:space="0" w:color="auto"/>
            <w:bottom w:val="none" w:sz="0" w:space="0" w:color="auto"/>
            <w:right w:val="none" w:sz="0" w:space="0" w:color="auto"/>
          </w:divBdr>
        </w:div>
        <w:div w:id="829517375">
          <w:marLeft w:val="360"/>
          <w:marRight w:val="0"/>
          <w:marTop w:val="104"/>
          <w:marBottom w:val="0"/>
          <w:divBdr>
            <w:top w:val="none" w:sz="0" w:space="0" w:color="auto"/>
            <w:left w:val="none" w:sz="0" w:space="0" w:color="auto"/>
            <w:bottom w:val="none" w:sz="0" w:space="0" w:color="auto"/>
            <w:right w:val="none" w:sz="0" w:space="0" w:color="auto"/>
          </w:divBdr>
        </w:div>
        <w:div w:id="1273051475">
          <w:marLeft w:val="360"/>
          <w:marRight w:val="0"/>
          <w:marTop w:val="104"/>
          <w:marBottom w:val="0"/>
          <w:divBdr>
            <w:top w:val="none" w:sz="0" w:space="0" w:color="auto"/>
            <w:left w:val="none" w:sz="0" w:space="0" w:color="auto"/>
            <w:bottom w:val="none" w:sz="0" w:space="0" w:color="auto"/>
            <w:right w:val="none" w:sz="0" w:space="0" w:color="auto"/>
          </w:divBdr>
        </w:div>
        <w:div w:id="1539507504">
          <w:marLeft w:val="360"/>
          <w:marRight w:val="0"/>
          <w:marTop w:val="104"/>
          <w:marBottom w:val="0"/>
          <w:divBdr>
            <w:top w:val="none" w:sz="0" w:space="0" w:color="auto"/>
            <w:left w:val="none" w:sz="0" w:space="0" w:color="auto"/>
            <w:bottom w:val="none" w:sz="0" w:space="0" w:color="auto"/>
            <w:right w:val="none" w:sz="0" w:space="0" w:color="auto"/>
          </w:divBdr>
        </w:div>
        <w:div w:id="1837065193">
          <w:marLeft w:val="360"/>
          <w:marRight w:val="0"/>
          <w:marTop w:val="104"/>
          <w:marBottom w:val="0"/>
          <w:divBdr>
            <w:top w:val="none" w:sz="0" w:space="0" w:color="auto"/>
            <w:left w:val="none" w:sz="0" w:space="0" w:color="auto"/>
            <w:bottom w:val="none" w:sz="0" w:space="0" w:color="auto"/>
            <w:right w:val="none" w:sz="0" w:space="0" w:color="auto"/>
          </w:divBdr>
        </w:div>
        <w:div w:id="1880320533">
          <w:marLeft w:val="360"/>
          <w:marRight w:val="0"/>
          <w:marTop w:val="104"/>
          <w:marBottom w:val="0"/>
          <w:divBdr>
            <w:top w:val="none" w:sz="0" w:space="0" w:color="auto"/>
            <w:left w:val="none" w:sz="0" w:space="0" w:color="auto"/>
            <w:bottom w:val="none" w:sz="0" w:space="0" w:color="auto"/>
            <w:right w:val="none" w:sz="0" w:space="0" w:color="auto"/>
          </w:divBdr>
        </w:div>
      </w:divsChild>
    </w:div>
    <w:div w:id="2071345828">
      <w:bodyDiv w:val="1"/>
      <w:marLeft w:val="0"/>
      <w:marRight w:val="0"/>
      <w:marTop w:val="0"/>
      <w:marBottom w:val="0"/>
      <w:divBdr>
        <w:top w:val="none" w:sz="0" w:space="0" w:color="auto"/>
        <w:left w:val="none" w:sz="0" w:space="0" w:color="auto"/>
        <w:bottom w:val="none" w:sz="0" w:space="0" w:color="auto"/>
        <w:right w:val="none" w:sz="0" w:space="0" w:color="auto"/>
      </w:divBdr>
    </w:div>
    <w:div w:id="2078362113">
      <w:bodyDiv w:val="1"/>
      <w:marLeft w:val="0"/>
      <w:marRight w:val="0"/>
      <w:marTop w:val="0"/>
      <w:marBottom w:val="0"/>
      <w:divBdr>
        <w:top w:val="none" w:sz="0" w:space="0" w:color="auto"/>
        <w:left w:val="none" w:sz="0" w:space="0" w:color="auto"/>
        <w:bottom w:val="none" w:sz="0" w:space="0" w:color="auto"/>
        <w:right w:val="none" w:sz="0" w:space="0" w:color="auto"/>
      </w:divBdr>
    </w:div>
    <w:div w:id="2089958977">
      <w:bodyDiv w:val="1"/>
      <w:marLeft w:val="0"/>
      <w:marRight w:val="0"/>
      <w:marTop w:val="0"/>
      <w:marBottom w:val="0"/>
      <w:divBdr>
        <w:top w:val="none" w:sz="0" w:space="0" w:color="auto"/>
        <w:left w:val="none" w:sz="0" w:space="0" w:color="auto"/>
        <w:bottom w:val="none" w:sz="0" w:space="0" w:color="auto"/>
        <w:right w:val="none" w:sz="0" w:space="0" w:color="auto"/>
      </w:divBdr>
    </w:div>
    <w:div w:id="21172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Office_PowerPoint_Slide2.sldx"/><Relationship Id="rId18" Type="http://schemas.openxmlformats.org/officeDocument/2006/relationships/hyperlink" Target="file:///C:\eclipse-workspaces\qaFramework\oe_regression_testing_tool_sandbox\resources\data\registration\signUpSection1.x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kiran3245@objectedge.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file:///C:\eclipse-workspaces\qaFramework\oe_regression_testing_tool_sandbox\resources\data\registration\signUpSection2.xl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eclipse-workspaces\qaFramework\oe_regression_testing_tool_sandbox\resources\data\registration\signUpSection1.xls" TargetMode="External"/><Relationship Id="rId20" Type="http://schemas.openxmlformats.org/officeDocument/2006/relationships/hyperlink" Target="mailto:igor2345@objectedge.com"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1.sl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niumhq.org/docs/02_selenium_ide.jsp" TargetMode="External"/><Relationship Id="rId23"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yperlink" Target="file:///C:\eclipse-workspaces\qaFramework\oe_regression_testing_tool_sandbox\resources\data\registration\signUpSection2.xls"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emf"/><Relationship Id="rId22" Type="http://schemas.openxmlformats.org/officeDocument/2006/relationships/image" Target="media/image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leniumhq.org/docs/03_webdriver.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E-TEMPLATES\2013\OE-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9BFDF-686C-47D5-8573-8D29EB09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OE-Report</Template>
  <TotalTime>0</TotalTime>
  <Pages>21</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System Testing Plan</vt:lpstr>
    </vt:vector>
  </TitlesOfParts>
  <Company>Blue Shield of California</Company>
  <LinksUpToDate>false</LinksUpToDate>
  <CharactersWithSpaces>27115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Testing Plan</dc:title>
  <dc:subject>System Testing Plan</dc:subject>
  <dc:creator>kiran</dc:creator>
  <cp:lastModifiedBy>uma.parakala</cp:lastModifiedBy>
  <cp:revision>2</cp:revision>
  <cp:lastPrinted>2007-07-14T01:01:00Z</cp:lastPrinted>
  <dcterms:created xsi:type="dcterms:W3CDTF">2014-04-04T21:33:00Z</dcterms:created>
  <dcterms:modified xsi:type="dcterms:W3CDTF">2014-04-04T21:33:00Z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770027654</vt:i4>
  </property>
  <property fmtid="{D5CDD505-2E9C-101B-9397-08002B2CF9AE}" pid="3" name="_EmailSubject">
    <vt:lpwstr>Template Doc</vt:lpwstr>
  </property>
  <property fmtid="{D5CDD505-2E9C-101B-9397-08002B2CF9AE}" pid="4" name="_AuthorEmail">
    <vt:lpwstr>Bobby.Thomas@blueshieldca.com</vt:lpwstr>
  </property>
  <property fmtid="{D5CDD505-2E9C-101B-9397-08002B2CF9AE}" pid="5" name="_AuthorEmailDisplayName">
    <vt:lpwstr>Thomas, Bobby</vt:lpwstr>
  </property>
  <property fmtid="{D5CDD505-2E9C-101B-9397-08002B2CF9AE}" pid="6" name="_PreviousAdHocReviewCycleID">
    <vt:i4>1563134667</vt:i4>
  </property>
  <property fmtid="{D5CDD505-2E9C-101B-9397-08002B2CF9AE}" pid="7" name="_ReviewingToolsShownOnce">
    <vt:lpwstr/>
  </property>
</Properties>
</file>